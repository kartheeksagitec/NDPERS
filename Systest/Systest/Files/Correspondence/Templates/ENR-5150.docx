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9A3D6" w14:textId="77777777" w:rsidR="006E5411" w:rsidRDefault="006E5411" w:rsidP="000A2073">
      <w:pPr>
        <w:rPr>
          <w:rFonts w:cs="Arial"/>
          <w:spacing w:val="-2"/>
          <w:sz w:val="22"/>
          <w:szCs w:val="22"/>
        </w:rPr>
      </w:pPr>
    </w:p>
    <w:p w14:paraId="722F03DC" w14:textId="77777777" w:rsidR="006E5411" w:rsidRDefault="006E5411" w:rsidP="000A2073">
      <w:pPr>
        <w:rPr>
          <w:rFonts w:cs="Arial"/>
          <w:spacing w:val="-2"/>
          <w:sz w:val="22"/>
          <w:szCs w:val="22"/>
        </w:rPr>
      </w:pPr>
    </w:p>
    <w:p w14:paraId="10B3F4D4" w14:textId="77777777" w:rsidR="00BA72ED" w:rsidRPr="001F239F" w:rsidRDefault="00BA72ED" w:rsidP="000A2073">
      <w:pPr>
        <w:rPr>
          <w:rFonts w:cs="Arial"/>
          <w:spacing w:val="-2"/>
          <w:sz w:val="22"/>
          <w:szCs w:val="22"/>
        </w:rPr>
      </w:pPr>
      <w:bookmarkStart w:id="0" w:name="sagitec1"/>
      <w:r w:rsidRPr="001F239F">
        <w:rPr>
          <w:rFonts w:cs="Arial"/>
          <w:spacing w:val="-2"/>
          <w:sz w:val="22"/>
          <w:szCs w:val="22"/>
        </w:rPr>
        <w:t>{</w:t>
      </w:r>
      <w:proofErr w:type="spellStart"/>
      <w:r w:rsidRPr="001F239F">
        <w:rPr>
          <w:rFonts w:cs="Arial"/>
          <w:spacing w:val="-2"/>
          <w:sz w:val="22"/>
          <w:szCs w:val="22"/>
        </w:rPr>
        <w:t>stdlongdate</w:t>
      </w:r>
      <w:proofErr w:type="spellEnd"/>
      <w:r w:rsidRPr="001F239F">
        <w:rPr>
          <w:rFonts w:cs="Arial"/>
          <w:spacing w:val="-2"/>
          <w:sz w:val="22"/>
          <w:szCs w:val="22"/>
        </w:rPr>
        <w:t>}</w:t>
      </w:r>
      <w:bookmarkEnd w:id="0"/>
      <w:r w:rsidR="00F9744E" w:rsidRPr="001F239F">
        <w:rPr>
          <w:rFonts w:cs="Arial"/>
          <w:spacing w:val="-2"/>
          <w:sz w:val="22"/>
          <w:szCs w:val="22"/>
        </w:rPr>
        <w:t xml:space="preserve"> </w:t>
      </w:r>
      <w:r w:rsidR="00F9744E" w:rsidRPr="001F239F">
        <w:rPr>
          <w:rFonts w:cs="Arial"/>
          <w:spacing w:val="-2"/>
          <w:sz w:val="22"/>
          <w:szCs w:val="22"/>
        </w:rPr>
        <w:tab/>
      </w:r>
      <w:r w:rsidR="00F9744E" w:rsidRPr="001F239F">
        <w:rPr>
          <w:rFonts w:cs="Arial"/>
          <w:spacing w:val="-2"/>
          <w:sz w:val="22"/>
          <w:szCs w:val="22"/>
        </w:rPr>
        <w:tab/>
      </w:r>
      <w:r w:rsidR="00F9744E" w:rsidRPr="001F239F">
        <w:rPr>
          <w:rFonts w:cs="Arial"/>
          <w:spacing w:val="-2"/>
          <w:sz w:val="22"/>
          <w:szCs w:val="22"/>
        </w:rPr>
        <w:tab/>
      </w:r>
      <w:r w:rsidR="00F9744E" w:rsidRPr="001F239F">
        <w:rPr>
          <w:rFonts w:cs="Arial"/>
          <w:spacing w:val="-2"/>
          <w:sz w:val="22"/>
          <w:szCs w:val="22"/>
        </w:rPr>
        <w:tab/>
      </w:r>
      <w:r w:rsidR="00F9744E" w:rsidRPr="001F239F">
        <w:rPr>
          <w:rFonts w:cs="Arial"/>
          <w:spacing w:val="-2"/>
          <w:sz w:val="22"/>
          <w:szCs w:val="22"/>
        </w:rPr>
        <w:tab/>
      </w:r>
      <w:r w:rsidR="00F9744E" w:rsidRPr="001F239F">
        <w:rPr>
          <w:rFonts w:cs="Arial"/>
          <w:spacing w:val="-2"/>
          <w:sz w:val="22"/>
          <w:szCs w:val="22"/>
        </w:rPr>
        <w:tab/>
      </w:r>
      <w:r w:rsidR="00F9744E" w:rsidRPr="001F239F">
        <w:rPr>
          <w:rFonts w:cs="Arial"/>
          <w:spacing w:val="-2"/>
          <w:sz w:val="22"/>
          <w:szCs w:val="22"/>
        </w:rPr>
        <w:tab/>
      </w:r>
      <w:r w:rsidR="000A2073">
        <w:rPr>
          <w:rFonts w:cs="Arial"/>
          <w:spacing w:val="-2"/>
          <w:sz w:val="22"/>
          <w:szCs w:val="22"/>
        </w:rPr>
        <w:tab/>
      </w:r>
      <w:r w:rsidR="00F9744E" w:rsidRPr="001F239F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="00F9744E" w:rsidRPr="001F239F">
        <w:rPr>
          <w:sz w:val="22"/>
          <w:szCs w:val="22"/>
        </w:rPr>
        <w:t>{</w:t>
      </w:r>
      <w:proofErr w:type="spellStart"/>
      <w:r w:rsidR="00F9744E" w:rsidRPr="001F239F">
        <w:rPr>
          <w:sz w:val="22"/>
          <w:szCs w:val="22"/>
        </w:rPr>
        <w:t>stdMbrPERSLinkID</w:t>
      </w:r>
      <w:proofErr w:type="spellEnd"/>
      <w:r w:rsidR="00F9744E" w:rsidRPr="001F239F">
        <w:rPr>
          <w:sz w:val="22"/>
          <w:szCs w:val="22"/>
        </w:rPr>
        <w:t>}</w:t>
      </w:r>
      <w:bookmarkEnd w:id="1"/>
    </w:p>
    <w:p w14:paraId="62C41DB0" w14:textId="77777777" w:rsidR="00BA72ED" w:rsidRDefault="00BA72ED" w:rsidP="000A2073">
      <w:pPr>
        <w:rPr>
          <w:rFonts w:cs="Arial"/>
          <w:spacing w:val="-2"/>
          <w:sz w:val="22"/>
          <w:szCs w:val="22"/>
        </w:rPr>
      </w:pPr>
    </w:p>
    <w:p w14:paraId="18B3DD61" w14:textId="77777777" w:rsidR="006E5411" w:rsidRPr="001F239F" w:rsidRDefault="006E5411" w:rsidP="000A2073">
      <w:pPr>
        <w:rPr>
          <w:rFonts w:cs="Arial"/>
          <w:spacing w:val="-2"/>
          <w:sz w:val="22"/>
          <w:szCs w:val="22"/>
        </w:rPr>
      </w:pPr>
    </w:p>
    <w:p w14:paraId="4740900E" w14:textId="77777777" w:rsidR="00BA72ED" w:rsidRPr="001F239F" w:rsidRDefault="00BA72ED" w:rsidP="000A2073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1F239F">
        <w:rPr>
          <w:rFonts w:cs="Arial"/>
          <w:spacing w:val="-2"/>
          <w:sz w:val="22"/>
          <w:szCs w:val="22"/>
        </w:rPr>
        <w:t>{</w:t>
      </w:r>
      <w:proofErr w:type="spellStart"/>
      <w:r w:rsidRPr="001F239F">
        <w:rPr>
          <w:rFonts w:cs="Arial"/>
          <w:spacing w:val="-2"/>
          <w:sz w:val="22"/>
          <w:szCs w:val="22"/>
        </w:rPr>
        <w:t>stdMbrFullName</w:t>
      </w:r>
      <w:proofErr w:type="spellEnd"/>
      <w:r w:rsidRPr="001F239F">
        <w:rPr>
          <w:rFonts w:cs="Arial"/>
          <w:spacing w:val="-2"/>
          <w:sz w:val="22"/>
          <w:szCs w:val="22"/>
        </w:rPr>
        <w:t>}</w:t>
      </w:r>
      <w:bookmarkEnd w:id="2"/>
    </w:p>
    <w:p w14:paraId="12E33D4F" w14:textId="77777777" w:rsidR="00BA72ED" w:rsidRPr="001F239F" w:rsidRDefault="00BA72ED" w:rsidP="000A2073">
      <w:pPr>
        <w:rPr>
          <w:rFonts w:cs="Arial"/>
          <w:spacing w:val="-2"/>
          <w:sz w:val="22"/>
          <w:szCs w:val="22"/>
        </w:rPr>
      </w:pPr>
      <w:bookmarkStart w:id="3" w:name="sagitec4"/>
      <w:r w:rsidRPr="001F239F">
        <w:rPr>
          <w:rFonts w:cs="Arial"/>
          <w:spacing w:val="-2"/>
          <w:sz w:val="22"/>
          <w:szCs w:val="22"/>
        </w:rPr>
        <w:t>{stdMbrAdrCorStreet1}</w:t>
      </w:r>
      <w:bookmarkEnd w:id="3"/>
    </w:p>
    <w:p w14:paraId="32B3B978" w14:textId="77777777" w:rsidR="00BA72ED" w:rsidRPr="001F239F" w:rsidRDefault="00BA72ED" w:rsidP="000A2073">
      <w:pPr>
        <w:rPr>
          <w:rFonts w:cs="Arial"/>
          <w:spacing w:val="-2"/>
          <w:sz w:val="22"/>
          <w:szCs w:val="22"/>
        </w:rPr>
      </w:pPr>
      <w:bookmarkStart w:id="4" w:name="sagitec5"/>
      <w:r w:rsidRPr="001F239F">
        <w:rPr>
          <w:rFonts w:cs="Arial"/>
          <w:spacing w:val="-2"/>
          <w:sz w:val="22"/>
          <w:szCs w:val="22"/>
        </w:rPr>
        <w:t>{x stdMbrAdrCorStreet2}</w:t>
      </w:r>
      <w:bookmarkEnd w:id="4"/>
    </w:p>
    <w:p w14:paraId="33DF0C28" w14:textId="77777777" w:rsidR="00BA72ED" w:rsidRPr="001F239F" w:rsidRDefault="00BA72ED" w:rsidP="000A2073">
      <w:pPr>
        <w:rPr>
          <w:rFonts w:cs="Arial"/>
          <w:spacing w:val="-2"/>
          <w:sz w:val="22"/>
          <w:szCs w:val="22"/>
        </w:rPr>
      </w:pPr>
      <w:bookmarkStart w:id="5" w:name="sagitec6"/>
      <w:r w:rsidRPr="001F239F">
        <w:rPr>
          <w:rFonts w:cs="Arial"/>
          <w:spacing w:val="-2"/>
          <w:sz w:val="22"/>
          <w:szCs w:val="22"/>
        </w:rPr>
        <w:t>{</w:t>
      </w:r>
      <w:proofErr w:type="spellStart"/>
      <w:r w:rsidRPr="001F239F">
        <w:rPr>
          <w:rFonts w:cs="Arial"/>
          <w:spacing w:val="-2"/>
          <w:sz w:val="22"/>
          <w:szCs w:val="22"/>
        </w:rPr>
        <w:t>stdMbrAdrCorCity</w:t>
      </w:r>
      <w:proofErr w:type="spellEnd"/>
      <w:r w:rsidRPr="001F239F">
        <w:rPr>
          <w:rFonts w:cs="Arial"/>
          <w:spacing w:val="-2"/>
          <w:sz w:val="22"/>
          <w:szCs w:val="22"/>
        </w:rPr>
        <w:t>}</w:t>
      </w:r>
      <w:bookmarkEnd w:id="5"/>
      <w:r w:rsidR="001C0E1E" w:rsidRPr="001F239F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1F239F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1F239F">
        <w:rPr>
          <w:rFonts w:cs="Arial"/>
          <w:spacing w:val="-2"/>
          <w:sz w:val="22"/>
          <w:szCs w:val="22"/>
        </w:rPr>
        <w:t>stdMbrAdrCorState</w:t>
      </w:r>
      <w:proofErr w:type="spellEnd"/>
      <w:r w:rsidRPr="001F239F">
        <w:rPr>
          <w:rFonts w:cs="Arial"/>
          <w:spacing w:val="-2"/>
          <w:sz w:val="22"/>
          <w:szCs w:val="22"/>
        </w:rPr>
        <w:t>}</w:t>
      </w:r>
      <w:bookmarkEnd w:id="6"/>
      <w:r w:rsidR="00F9744E" w:rsidRPr="001F239F">
        <w:rPr>
          <w:rFonts w:cs="Arial"/>
          <w:spacing w:val="-2"/>
          <w:sz w:val="22"/>
          <w:szCs w:val="22"/>
        </w:rPr>
        <w:t xml:space="preserve"> </w:t>
      </w:r>
      <w:r w:rsidR="001C0E1E" w:rsidRPr="001F239F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 w:rsidRPr="001F239F">
        <w:rPr>
          <w:rFonts w:cs="Arial"/>
          <w:spacing w:val="-2"/>
          <w:sz w:val="22"/>
          <w:szCs w:val="22"/>
        </w:rPr>
        <w:t>{</w:t>
      </w:r>
      <w:proofErr w:type="spellStart"/>
      <w:proofErr w:type="gramEnd"/>
      <w:r w:rsidRPr="001F239F">
        <w:rPr>
          <w:rFonts w:cs="Arial"/>
          <w:spacing w:val="-2"/>
          <w:sz w:val="22"/>
          <w:szCs w:val="22"/>
        </w:rPr>
        <w:t>stdMbrAdrCorZip</w:t>
      </w:r>
      <w:proofErr w:type="spellEnd"/>
      <w:r w:rsidRPr="001F239F">
        <w:rPr>
          <w:rFonts w:cs="Arial"/>
          <w:spacing w:val="-2"/>
          <w:sz w:val="22"/>
          <w:szCs w:val="22"/>
        </w:rPr>
        <w:t>}</w:t>
      </w:r>
      <w:bookmarkEnd w:id="7"/>
    </w:p>
    <w:p w14:paraId="0EE23306" w14:textId="77777777" w:rsidR="00BA72ED" w:rsidRDefault="00BA72ED" w:rsidP="000A2073">
      <w:pPr>
        <w:suppressAutoHyphens/>
        <w:rPr>
          <w:rFonts w:cs="Arial"/>
          <w:spacing w:val="-3"/>
          <w:sz w:val="22"/>
          <w:szCs w:val="22"/>
        </w:rPr>
      </w:pPr>
    </w:p>
    <w:p w14:paraId="16CC3484" w14:textId="77777777" w:rsidR="006E5411" w:rsidRPr="009B5C4B" w:rsidRDefault="006E5411" w:rsidP="000A2073">
      <w:pPr>
        <w:suppressAutoHyphens/>
        <w:rPr>
          <w:rFonts w:cs="Arial"/>
          <w:spacing w:val="-3"/>
          <w:sz w:val="22"/>
          <w:szCs w:val="22"/>
        </w:rPr>
      </w:pPr>
    </w:p>
    <w:p w14:paraId="33075C6F" w14:textId="77777777" w:rsidR="00BA72ED" w:rsidRPr="009B5C4B" w:rsidRDefault="00BA72ED" w:rsidP="000A2073">
      <w:pPr>
        <w:suppressAutoHyphens/>
        <w:rPr>
          <w:rFonts w:cs="Arial"/>
          <w:b/>
          <w:spacing w:val="-3"/>
          <w:sz w:val="22"/>
          <w:szCs w:val="22"/>
        </w:rPr>
      </w:pPr>
      <w:r w:rsidRPr="009B5C4B">
        <w:rPr>
          <w:rFonts w:cs="Arial"/>
          <w:b/>
          <w:spacing w:val="-3"/>
          <w:sz w:val="22"/>
          <w:szCs w:val="22"/>
        </w:rPr>
        <w:t xml:space="preserve">RE:  </w:t>
      </w:r>
      <w:r w:rsidR="002B751A" w:rsidRPr="009B5C4B">
        <w:rPr>
          <w:rFonts w:cs="Arial"/>
          <w:b/>
          <w:spacing w:val="-3"/>
          <w:sz w:val="22"/>
          <w:szCs w:val="22"/>
        </w:rPr>
        <w:t>GROUP HEALTH INSURANCE AND MEDICARE ELIGIBILITY</w:t>
      </w:r>
    </w:p>
    <w:p w14:paraId="3C71D5CE" w14:textId="77777777" w:rsidR="00BA72ED" w:rsidRPr="009B5C4B" w:rsidRDefault="00BA72ED" w:rsidP="000A2073">
      <w:pPr>
        <w:suppressAutoHyphens/>
        <w:rPr>
          <w:rFonts w:cs="Arial"/>
          <w:b/>
          <w:spacing w:val="-3"/>
          <w:sz w:val="22"/>
          <w:szCs w:val="22"/>
        </w:rPr>
      </w:pPr>
    </w:p>
    <w:p w14:paraId="7624249D" w14:textId="77777777" w:rsidR="00A85C80" w:rsidRDefault="00A85C80" w:rsidP="000A2073">
      <w:pPr>
        <w:suppressAutoHyphens/>
        <w:rPr>
          <w:b/>
          <w:spacing w:val="-3"/>
          <w:sz w:val="22"/>
        </w:rPr>
      </w:pPr>
      <w:r w:rsidRPr="007D4EFC">
        <w:rPr>
          <w:rFonts w:cs="Arial"/>
          <w:spacing w:val="-2"/>
          <w:sz w:val="22"/>
        </w:rPr>
        <w:t xml:space="preserve">Dear </w:t>
      </w:r>
      <w:bookmarkStart w:id="8" w:name="sagitec9"/>
      <w:r w:rsidRPr="001F239F">
        <w:rPr>
          <w:rFonts w:cs="Arial"/>
          <w:spacing w:val="-2"/>
          <w:sz w:val="22"/>
        </w:rPr>
        <w:t>{</w:t>
      </w:r>
      <w:proofErr w:type="spellStart"/>
      <w:r w:rsidRPr="001F239F">
        <w:rPr>
          <w:rFonts w:cs="Arial"/>
          <w:spacing w:val="-2"/>
          <w:sz w:val="22"/>
        </w:rPr>
        <w:t>stdMbrSalutation</w:t>
      </w:r>
      <w:proofErr w:type="spellEnd"/>
      <w:r w:rsidRPr="001F239F">
        <w:rPr>
          <w:rFonts w:cs="Arial"/>
          <w:spacing w:val="-2"/>
          <w:sz w:val="22"/>
        </w:rPr>
        <w:t>}</w:t>
      </w:r>
      <w:bookmarkEnd w:id="8"/>
      <w:r w:rsidRPr="001F239F">
        <w:rPr>
          <w:rFonts w:cs="Arial"/>
          <w:spacing w:val="-2"/>
          <w:sz w:val="22"/>
        </w:rPr>
        <w:t>:</w:t>
      </w:r>
    </w:p>
    <w:p w14:paraId="639D80A3" w14:textId="77777777" w:rsidR="00BA72ED" w:rsidRPr="009B5C4B" w:rsidRDefault="00BA72ED" w:rsidP="000A2073">
      <w:pPr>
        <w:suppressAutoHyphens/>
        <w:rPr>
          <w:rFonts w:cs="Arial"/>
          <w:b/>
          <w:spacing w:val="-3"/>
          <w:sz w:val="22"/>
          <w:szCs w:val="22"/>
        </w:rPr>
      </w:pPr>
      <w:r w:rsidRPr="009B5C4B">
        <w:rPr>
          <w:rFonts w:cs="Arial"/>
          <w:b/>
          <w:spacing w:val="-3"/>
          <w:sz w:val="22"/>
          <w:szCs w:val="22"/>
        </w:rPr>
        <w:tab/>
      </w:r>
    </w:p>
    <w:p w14:paraId="2C5CD2BF" w14:textId="77777777" w:rsidR="002B751A" w:rsidRPr="0076553F" w:rsidRDefault="002B751A" w:rsidP="000A2073">
      <w:pPr>
        <w:rPr>
          <w:rFonts w:cs="Arial"/>
          <w:sz w:val="22"/>
          <w:szCs w:val="22"/>
        </w:rPr>
      </w:pPr>
      <w:r w:rsidRPr="009B5C4B">
        <w:rPr>
          <w:rFonts w:cs="Arial"/>
          <w:sz w:val="22"/>
          <w:szCs w:val="22"/>
        </w:rPr>
        <w:t xml:space="preserve">Our records indicate </w:t>
      </w:r>
      <w:bookmarkStart w:id="9" w:name="sagitec10"/>
      <w:r w:rsidR="00D86E3D" w:rsidRPr="0076553F">
        <w:rPr>
          <w:rFonts w:cs="Arial"/>
          <w:sz w:val="22"/>
          <w:szCs w:val="22"/>
        </w:rPr>
        <w:t>{</w:t>
      </w:r>
      <w:proofErr w:type="spellStart"/>
      <w:r w:rsidR="001F239F" w:rsidRPr="0076553F">
        <w:rPr>
          <w:rFonts w:cs="Arial"/>
          <w:sz w:val="22"/>
          <w:szCs w:val="22"/>
        </w:rPr>
        <w:t>PersonFirstNam</w:t>
      </w:r>
      <w:r w:rsidR="00447E43">
        <w:rPr>
          <w:rFonts w:cs="Arial"/>
          <w:sz w:val="22"/>
          <w:szCs w:val="22"/>
        </w:rPr>
        <w:t>e</w:t>
      </w:r>
      <w:proofErr w:type="spellEnd"/>
      <w:r w:rsidR="00D86E3D" w:rsidRPr="0076553F">
        <w:rPr>
          <w:rFonts w:cs="Arial"/>
          <w:sz w:val="22"/>
          <w:szCs w:val="22"/>
        </w:rPr>
        <w:t>}</w:t>
      </w:r>
      <w:bookmarkEnd w:id="9"/>
      <w:r w:rsidRPr="0076553F">
        <w:rPr>
          <w:rFonts w:cs="Arial"/>
          <w:sz w:val="22"/>
          <w:szCs w:val="22"/>
        </w:rPr>
        <w:t xml:space="preserve"> </w:t>
      </w:r>
      <w:r w:rsidR="00D86E3D" w:rsidRPr="0076553F">
        <w:rPr>
          <w:rFonts w:cs="Arial"/>
          <w:sz w:val="22"/>
          <w:szCs w:val="22"/>
        </w:rPr>
        <w:t xml:space="preserve">is </w:t>
      </w:r>
      <w:r w:rsidR="008B6701">
        <w:rPr>
          <w:rFonts w:cs="Arial"/>
          <w:sz w:val="22"/>
          <w:szCs w:val="22"/>
        </w:rPr>
        <w:t>turning</w:t>
      </w:r>
      <w:r w:rsidRPr="0076553F">
        <w:rPr>
          <w:rFonts w:cs="Arial"/>
          <w:sz w:val="22"/>
          <w:szCs w:val="22"/>
        </w:rPr>
        <w:t xml:space="preserve"> age 65 in </w:t>
      </w:r>
      <w:bookmarkStart w:id="10" w:name="sagitec11"/>
      <w:r w:rsidR="009B5C4B" w:rsidRPr="0076553F">
        <w:rPr>
          <w:rFonts w:cs="Arial"/>
          <w:sz w:val="22"/>
          <w:szCs w:val="22"/>
        </w:rPr>
        <w:t>{</w:t>
      </w:r>
      <w:r w:rsidR="001F239F" w:rsidRPr="0076553F">
        <w:rPr>
          <w:rFonts w:cs="Arial"/>
          <w:sz w:val="22"/>
          <w:szCs w:val="22"/>
        </w:rPr>
        <w:t>BirthDayMonth65</w:t>
      </w:r>
      <w:r w:rsidR="009B5C4B" w:rsidRPr="0076553F">
        <w:rPr>
          <w:rFonts w:cs="Arial"/>
          <w:sz w:val="22"/>
          <w:szCs w:val="22"/>
        </w:rPr>
        <w:t>}</w:t>
      </w:r>
      <w:bookmarkEnd w:id="10"/>
      <w:r w:rsidRPr="0076553F">
        <w:rPr>
          <w:rFonts w:cs="Arial"/>
          <w:sz w:val="22"/>
          <w:szCs w:val="22"/>
        </w:rPr>
        <w:t xml:space="preserve"> and eligible for Medicare coverage.  Therefore, </w:t>
      </w:r>
      <w:bookmarkStart w:id="11" w:name="sagitec12"/>
      <w:r w:rsidR="00D86E3D" w:rsidRPr="0076553F">
        <w:rPr>
          <w:rFonts w:cs="Arial"/>
          <w:sz w:val="22"/>
          <w:szCs w:val="22"/>
        </w:rPr>
        <w:t>{</w:t>
      </w:r>
      <w:proofErr w:type="spellStart"/>
      <w:r w:rsidR="001F239F" w:rsidRPr="0076553F">
        <w:rPr>
          <w:rFonts w:cs="Arial"/>
          <w:sz w:val="22"/>
          <w:szCs w:val="22"/>
        </w:rPr>
        <w:t>PersonFirstName</w:t>
      </w:r>
      <w:proofErr w:type="spellEnd"/>
      <w:r w:rsidR="00D86E3D" w:rsidRPr="0076553F">
        <w:rPr>
          <w:rFonts w:cs="Arial"/>
          <w:sz w:val="22"/>
          <w:szCs w:val="22"/>
        </w:rPr>
        <w:t>}</w:t>
      </w:r>
      <w:bookmarkEnd w:id="11"/>
      <w:r w:rsidRPr="0076553F">
        <w:rPr>
          <w:rFonts w:cs="Arial"/>
          <w:sz w:val="22"/>
          <w:szCs w:val="22"/>
        </w:rPr>
        <w:t xml:space="preserve"> will no longer be eligible in the NDPERS Dakota Plan.  </w:t>
      </w:r>
      <w:bookmarkStart w:id="12" w:name="sagitec13"/>
      <w:r w:rsidR="00D86E3D" w:rsidRPr="0076553F">
        <w:rPr>
          <w:rFonts w:cs="Arial"/>
          <w:sz w:val="22"/>
          <w:szCs w:val="22"/>
        </w:rPr>
        <w:t>{</w:t>
      </w:r>
      <w:proofErr w:type="spellStart"/>
      <w:r w:rsidR="001F239F" w:rsidRPr="0076553F">
        <w:rPr>
          <w:rFonts w:cs="Arial"/>
          <w:sz w:val="22"/>
          <w:szCs w:val="22"/>
        </w:rPr>
        <w:t>PersonFirstName</w:t>
      </w:r>
      <w:proofErr w:type="spellEnd"/>
      <w:r w:rsidR="00D86E3D" w:rsidRPr="0076553F">
        <w:rPr>
          <w:rFonts w:cs="Arial"/>
          <w:sz w:val="22"/>
          <w:szCs w:val="22"/>
        </w:rPr>
        <w:t>}</w:t>
      </w:r>
      <w:bookmarkEnd w:id="12"/>
      <w:r w:rsidR="00D86E3D" w:rsidRPr="0076553F">
        <w:rPr>
          <w:rFonts w:cs="Arial"/>
          <w:sz w:val="22"/>
          <w:szCs w:val="22"/>
        </w:rPr>
        <w:t>’s</w:t>
      </w:r>
      <w:r w:rsidRPr="0076553F">
        <w:rPr>
          <w:rFonts w:cs="Arial"/>
          <w:sz w:val="22"/>
          <w:szCs w:val="22"/>
        </w:rPr>
        <w:t xml:space="preserve"> last date of coverage is </w:t>
      </w:r>
      <w:bookmarkStart w:id="13" w:name="sagitec14"/>
      <w:r w:rsidR="00DA21A6" w:rsidRPr="0076553F">
        <w:rPr>
          <w:rFonts w:cs="Arial"/>
          <w:b/>
          <w:sz w:val="22"/>
          <w:szCs w:val="22"/>
        </w:rPr>
        <w:t>{</w:t>
      </w:r>
      <w:proofErr w:type="spellStart"/>
      <w:r w:rsidR="001F239F" w:rsidRPr="0076553F">
        <w:rPr>
          <w:rFonts w:cs="Arial"/>
          <w:b/>
          <w:sz w:val="22"/>
          <w:szCs w:val="22"/>
        </w:rPr>
        <w:t>L</w:t>
      </w:r>
      <w:r w:rsidR="00DA21A6" w:rsidRPr="0076553F">
        <w:rPr>
          <w:rFonts w:cs="Arial"/>
          <w:b/>
          <w:sz w:val="22"/>
          <w:szCs w:val="22"/>
        </w:rPr>
        <w:t>ast</w:t>
      </w:r>
      <w:r w:rsidR="001F239F" w:rsidRPr="0076553F">
        <w:rPr>
          <w:rFonts w:cs="Arial"/>
          <w:b/>
          <w:sz w:val="22"/>
          <w:szCs w:val="22"/>
        </w:rPr>
        <w:t>D</w:t>
      </w:r>
      <w:r w:rsidR="00DA21A6" w:rsidRPr="0076553F">
        <w:rPr>
          <w:rFonts w:cs="Arial"/>
          <w:b/>
          <w:sz w:val="22"/>
          <w:szCs w:val="22"/>
        </w:rPr>
        <w:t>ayofcoverage</w:t>
      </w:r>
      <w:proofErr w:type="spellEnd"/>
      <w:r w:rsidR="00DA21A6" w:rsidRPr="0076553F">
        <w:rPr>
          <w:rFonts w:cs="Arial"/>
          <w:b/>
          <w:sz w:val="22"/>
          <w:szCs w:val="22"/>
        </w:rPr>
        <w:t>}</w:t>
      </w:r>
      <w:bookmarkEnd w:id="13"/>
      <w:r w:rsidRPr="0076553F">
        <w:rPr>
          <w:rFonts w:cs="Arial"/>
          <w:sz w:val="22"/>
          <w:szCs w:val="22"/>
        </w:rPr>
        <w:t xml:space="preserve">.  However, </w:t>
      </w:r>
      <w:r w:rsidR="00AA0052">
        <w:rPr>
          <w:rFonts w:cs="Arial"/>
          <w:sz w:val="22"/>
          <w:szCs w:val="22"/>
        </w:rPr>
        <w:t xml:space="preserve">you have </w:t>
      </w:r>
      <w:r w:rsidR="00D86E3D" w:rsidRPr="0076553F">
        <w:rPr>
          <w:rFonts w:cs="Arial"/>
          <w:sz w:val="22"/>
          <w:szCs w:val="22"/>
        </w:rPr>
        <w:t>the</w:t>
      </w:r>
      <w:r w:rsidRPr="0076553F">
        <w:rPr>
          <w:rFonts w:cs="Arial"/>
          <w:sz w:val="22"/>
          <w:szCs w:val="22"/>
        </w:rPr>
        <w:t xml:space="preserve"> option to continue coverage under the NDPERS Dakota Retiree Plan</w:t>
      </w:r>
      <w:r w:rsidR="00D86E3D" w:rsidRPr="0076553F">
        <w:rPr>
          <w:rFonts w:cs="Arial"/>
          <w:sz w:val="22"/>
          <w:szCs w:val="22"/>
        </w:rPr>
        <w:t xml:space="preserve"> </w:t>
      </w:r>
      <w:r w:rsidRPr="0076553F">
        <w:rPr>
          <w:rFonts w:cs="Arial"/>
          <w:sz w:val="22"/>
          <w:szCs w:val="22"/>
        </w:rPr>
        <w:t>when used with Medicare.  To continue coverage under this plan both Parts A and B of Medicare</w:t>
      </w:r>
      <w:r w:rsidR="00D86E3D" w:rsidRPr="0076553F">
        <w:rPr>
          <w:rFonts w:cs="Arial"/>
          <w:sz w:val="22"/>
          <w:szCs w:val="22"/>
        </w:rPr>
        <w:t xml:space="preserve"> are required</w:t>
      </w:r>
      <w:r w:rsidRPr="0076553F">
        <w:rPr>
          <w:rFonts w:cs="Arial"/>
          <w:sz w:val="22"/>
          <w:szCs w:val="22"/>
        </w:rPr>
        <w:t>.  Enclosed is a brochure that outlines the health and prescription coverage information and premium.</w:t>
      </w:r>
    </w:p>
    <w:p w14:paraId="000DA196" w14:textId="77777777" w:rsidR="002B751A" w:rsidRPr="0076553F" w:rsidRDefault="002B751A" w:rsidP="000A2073">
      <w:pPr>
        <w:rPr>
          <w:rFonts w:cs="Arial"/>
          <w:sz w:val="22"/>
          <w:szCs w:val="22"/>
        </w:rPr>
      </w:pPr>
    </w:p>
    <w:p w14:paraId="25FCB3D0" w14:textId="77777777" w:rsidR="00AB3C98" w:rsidRPr="009B5C4B" w:rsidRDefault="00AB3C98" w:rsidP="00AB3C98">
      <w:pPr>
        <w:rPr>
          <w:rFonts w:cs="Arial"/>
          <w:sz w:val="22"/>
          <w:szCs w:val="22"/>
        </w:rPr>
      </w:pPr>
      <w:r w:rsidRPr="0076553F">
        <w:rPr>
          <w:rFonts w:cs="Arial"/>
          <w:sz w:val="22"/>
          <w:szCs w:val="22"/>
        </w:rPr>
        <w:t xml:space="preserve">To enroll in </w:t>
      </w:r>
      <w:r>
        <w:rPr>
          <w:rFonts w:cs="Arial"/>
          <w:sz w:val="22"/>
          <w:szCs w:val="22"/>
        </w:rPr>
        <w:t xml:space="preserve">the NDPERS Dakota Retiree Plan </w:t>
      </w:r>
      <w:r w:rsidRPr="0076553F">
        <w:rPr>
          <w:rFonts w:cs="Arial"/>
          <w:sz w:val="22"/>
          <w:szCs w:val="22"/>
        </w:rPr>
        <w:t>including NDPERS prescription drug coverage</w:t>
      </w:r>
      <w:r>
        <w:rPr>
          <w:rFonts w:cs="Arial"/>
          <w:sz w:val="22"/>
          <w:szCs w:val="22"/>
        </w:rPr>
        <w:t xml:space="preserve"> provided by Express Scripts Inc (ESI)</w:t>
      </w:r>
      <w:r w:rsidRPr="0076553F">
        <w:rPr>
          <w:rFonts w:cs="Arial"/>
          <w:sz w:val="22"/>
          <w:szCs w:val="22"/>
        </w:rPr>
        <w:t xml:space="preserve">, </w:t>
      </w:r>
      <w:r>
        <w:rPr>
          <w:rFonts w:cs="Arial"/>
          <w:sz w:val="22"/>
          <w:szCs w:val="22"/>
        </w:rPr>
        <w:t>you must</w:t>
      </w:r>
      <w:r w:rsidRPr="0076553F">
        <w:rPr>
          <w:rFonts w:cs="Arial"/>
          <w:sz w:val="22"/>
          <w:szCs w:val="22"/>
        </w:rPr>
        <w:t xml:space="preserve"> complete and return the enclosed </w:t>
      </w:r>
      <w:r w:rsidRPr="00445533">
        <w:rPr>
          <w:rFonts w:cs="Arial"/>
          <w:sz w:val="22"/>
          <w:szCs w:val="22"/>
          <w:u w:val="single"/>
        </w:rPr>
        <w:t xml:space="preserve">Retiree Health Insurance Application </w:t>
      </w:r>
      <w:r>
        <w:rPr>
          <w:rFonts w:cs="Arial"/>
          <w:sz w:val="22"/>
          <w:szCs w:val="22"/>
          <w:u w:val="single"/>
        </w:rPr>
        <w:t xml:space="preserve">with Medicare Application </w:t>
      </w:r>
      <w:r w:rsidRPr="00445533">
        <w:rPr>
          <w:rFonts w:cs="Arial"/>
          <w:sz w:val="22"/>
          <w:szCs w:val="22"/>
          <w:u w:val="single"/>
        </w:rPr>
        <w:t xml:space="preserve">SFN </w:t>
      </w:r>
      <w:r>
        <w:rPr>
          <w:rFonts w:cs="Arial"/>
          <w:sz w:val="22"/>
          <w:szCs w:val="22"/>
          <w:u w:val="single"/>
        </w:rPr>
        <w:t>59562</w:t>
      </w:r>
      <w:r w:rsidRPr="00AA0052">
        <w:rPr>
          <w:rFonts w:cs="Arial"/>
          <w:sz w:val="22"/>
          <w:szCs w:val="22"/>
        </w:rPr>
        <w:t>,</w:t>
      </w:r>
      <w:r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  <w:u w:val="single"/>
        </w:rPr>
        <w:t xml:space="preserve">Medicare Prescription Drug Plan </w:t>
      </w:r>
      <w:r w:rsidR="00DD3448">
        <w:rPr>
          <w:rFonts w:cs="Arial"/>
          <w:sz w:val="22"/>
          <w:szCs w:val="22"/>
          <w:u w:val="single"/>
        </w:rPr>
        <w:t xml:space="preserve">(PDP) </w:t>
      </w:r>
      <w:r>
        <w:rPr>
          <w:rFonts w:cs="Arial"/>
          <w:sz w:val="22"/>
          <w:szCs w:val="22"/>
          <w:u w:val="single"/>
        </w:rPr>
        <w:t>Individual Enrollment Form SFN 58860</w:t>
      </w:r>
      <w:r w:rsidRPr="00AA0052">
        <w:rPr>
          <w:rFonts w:cs="Arial"/>
          <w:sz w:val="22"/>
          <w:szCs w:val="22"/>
        </w:rPr>
        <w:t xml:space="preserve">, and </w:t>
      </w:r>
      <w:r w:rsidRPr="00AA0052">
        <w:rPr>
          <w:rFonts w:cs="Arial"/>
          <w:sz w:val="22"/>
          <w:szCs w:val="22"/>
          <w:u w:val="single"/>
        </w:rPr>
        <w:t xml:space="preserve">a copy of </w:t>
      </w:r>
      <w:r w:rsidRPr="00786A8B">
        <w:rPr>
          <w:rFonts w:cs="Arial"/>
          <w:sz w:val="22"/>
          <w:szCs w:val="22"/>
          <w:u w:val="single"/>
        </w:rPr>
        <w:t xml:space="preserve">the </w:t>
      </w:r>
      <w:bookmarkStart w:id="14" w:name="sagitec15"/>
      <w:r w:rsidRPr="00786A8B">
        <w:rPr>
          <w:rFonts w:cs="Arial"/>
          <w:sz w:val="22"/>
          <w:szCs w:val="22"/>
          <w:u w:val="single"/>
        </w:rPr>
        <w:t>{</w:t>
      </w:r>
      <w:proofErr w:type="spellStart"/>
      <w:r w:rsidRPr="00786A8B">
        <w:rPr>
          <w:rFonts w:cs="Arial"/>
          <w:sz w:val="22"/>
          <w:szCs w:val="22"/>
          <w:u w:val="single"/>
        </w:rPr>
        <w:t>PersonFirstName</w:t>
      </w:r>
      <w:proofErr w:type="spellEnd"/>
      <w:r w:rsidRPr="00786A8B">
        <w:rPr>
          <w:rFonts w:cs="Arial"/>
          <w:sz w:val="22"/>
          <w:szCs w:val="22"/>
          <w:u w:val="single"/>
        </w:rPr>
        <w:t>}</w:t>
      </w:r>
      <w:bookmarkEnd w:id="14"/>
      <w:r w:rsidRPr="00786A8B">
        <w:rPr>
          <w:rFonts w:cs="Arial"/>
          <w:sz w:val="22"/>
          <w:szCs w:val="22"/>
          <w:u w:val="single"/>
        </w:rPr>
        <w:t>’s</w:t>
      </w:r>
      <w:r w:rsidRPr="0066045A">
        <w:rPr>
          <w:rFonts w:cs="Arial"/>
          <w:sz w:val="22"/>
          <w:szCs w:val="22"/>
          <w:u w:val="single"/>
        </w:rPr>
        <w:t xml:space="preserve"> </w:t>
      </w:r>
      <w:r w:rsidRPr="00AA0052">
        <w:rPr>
          <w:rFonts w:cs="Arial"/>
          <w:sz w:val="22"/>
          <w:szCs w:val="22"/>
          <w:u w:val="single"/>
        </w:rPr>
        <w:t>Medicare ID card</w:t>
      </w:r>
      <w:r>
        <w:rPr>
          <w:rFonts w:cs="Arial"/>
          <w:sz w:val="22"/>
          <w:szCs w:val="22"/>
          <w:u w:val="single"/>
        </w:rPr>
        <w:t xml:space="preserve"> </w:t>
      </w:r>
      <w:r w:rsidRPr="0076553F">
        <w:rPr>
          <w:rFonts w:cs="Arial"/>
          <w:sz w:val="22"/>
          <w:szCs w:val="22"/>
        </w:rPr>
        <w:t xml:space="preserve">to NDPERS by 10th of </w:t>
      </w:r>
      <w:bookmarkStart w:id="15" w:name="sagitec16"/>
      <w:r w:rsidRPr="0076553F">
        <w:rPr>
          <w:rFonts w:cs="Arial"/>
          <w:sz w:val="22"/>
          <w:szCs w:val="22"/>
        </w:rPr>
        <w:t>{</w:t>
      </w:r>
      <w:proofErr w:type="spellStart"/>
      <w:r w:rsidRPr="0076553F">
        <w:rPr>
          <w:rFonts w:cs="Arial"/>
          <w:sz w:val="22"/>
          <w:szCs w:val="22"/>
        </w:rPr>
        <w:t>PriorMonth</w:t>
      </w:r>
      <w:proofErr w:type="spellEnd"/>
      <w:r w:rsidRPr="0076553F">
        <w:rPr>
          <w:rFonts w:cs="Arial"/>
          <w:sz w:val="22"/>
          <w:szCs w:val="22"/>
        </w:rPr>
        <w:t>}</w:t>
      </w:r>
      <w:bookmarkEnd w:id="15"/>
      <w:r w:rsidRPr="0076553F">
        <w:rPr>
          <w:rFonts w:cs="Arial"/>
          <w:sz w:val="22"/>
          <w:szCs w:val="22"/>
        </w:rPr>
        <w:t xml:space="preserve"> in</w:t>
      </w:r>
      <w:r w:rsidRPr="009B5C4B">
        <w:rPr>
          <w:rFonts w:cs="Arial"/>
          <w:sz w:val="22"/>
          <w:szCs w:val="22"/>
        </w:rPr>
        <w:t xml:space="preserve"> order to avoid a lapse in coverage.  If a lapse occurs, the right to enroll in the NDPERS Dakota Retiree Plan in the future</w:t>
      </w:r>
      <w:r>
        <w:rPr>
          <w:rFonts w:cs="Arial"/>
          <w:sz w:val="22"/>
          <w:szCs w:val="22"/>
        </w:rPr>
        <w:t xml:space="preserve"> may be forfeited</w:t>
      </w:r>
      <w:r w:rsidRPr="009B5C4B">
        <w:rPr>
          <w:rFonts w:cs="Arial"/>
          <w:sz w:val="22"/>
          <w:szCs w:val="22"/>
        </w:rPr>
        <w:t xml:space="preserve">.   </w:t>
      </w:r>
    </w:p>
    <w:p w14:paraId="6A8AEE81" w14:textId="77777777" w:rsidR="00AB3C98" w:rsidRPr="009B5C4B" w:rsidRDefault="00AB3C98" w:rsidP="00AB3C98">
      <w:pPr>
        <w:rPr>
          <w:rFonts w:cs="Arial"/>
          <w:sz w:val="22"/>
          <w:szCs w:val="22"/>
        </w:rPr>
      </w:pPr>
    </w:p>
    <w:p w14:paraId="6EECBE53" w14:textId="77777777" w:rsidR="00AB3C98" w:rsidRPr="009B5C4B" w:rsidRDefault="00AB3C98" w:rsidP="00AB3C98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When </w:t>
      </w:r>
      <w:r w:rsidRPr="009B5C4B">
        <w:rPr>
          <w:rFonts w:cs="Arial"/>
          <w:sz w:val="22"/>
          <w:szCs w:val="22"/>
        </w:rPr>
        <w:t>elect</w:t>
      </w:r>
      <w:r>
        <w:rPr>
          <w:rFonts w:cs="Arial"/>
          <w:sz w:val="22"/>
          <w:szCs w:val="22"/>
        </w:rPr>
        <w:t>ing</w:t>
      </w:r>
      <w:r w:rsidRPr="009B5C4B">
        <w:rPr>
          <w:rFonts w:cs="Arial"/>
          <w:sz w:val="22"/>
          <w:szCs w:val="22"/>
        </w:rPr>
        <w:t xml:space="preserve"> this coverage, a new identification card for the Dakota Retiree Plan, an identification card for the </w:t>
      </w:r>
      <w:r>
        <w:rPr>
          <w:rFonts w:cs="Arial"/>
          <w:sz w:val="22"/>
          <w:szCs w:val="22"/>
        </w:rPr>
        <w:t>Express Scripts Inc (ESI) prescription drug</w:t>
      </w:r>
      <w:r w:rsidRPr="009B5C4B">
        <w:rPr>
          <w:rFonts w:cs="Arial"/>
          <w:sz w:val="22"/>
          <w:szCs w:val="22"/>
        </w:rPr>
        <w:t xml:space="preserve"> coverage, and a Certificate of Insurance handbook explaining the benefits</w:t>
      </w:r>
      <w:r>
        <w:rPr>
          <w:rFonts w:cs="Arial"/>
          <w:sz w:val="22"/>
          <w:szCs w:val="22"/>
        </w:rPr>
        <w:t xml:space="preserve"> will be sent to you</w:t>
      </w:r>
      <w:r w:rsidRPr="009B5C4B">
        <w:rPr>
          <w:rFonts w:cs="Arial"/>
          <w:sz w:val="22"/>
          <w:szCs w:val="22"/>
        </w:rPr>
        <w:t>.  There will also be an adjustment to the NDPERS Dakota Retiree Plan premium based on your current level of coverage.</w:t>
      </w:r>
    </w:p>
    <w:p w14:paraId="0B4E72D6" w14:textId="77777777" w:rsidR="002B751A" w:rsidRPr="009B5C4B" w:rsidRDefault="002B751A" w:rsidP="000A2073">
      <w:pPr>
        <w:rPr>
          <w:rFonts w:cs="Arial"/>
          <w:sz w:val="22"/>
          <w:szCs w:val="22"/>
        </w:rPr>
      </w:pPr>
    </w:p>
    <w:p w14:paraId="5B9838CF" w14:textId="77777777" w:rsidR="002B751A" w:rsidRPr="009B5C4B" w:rsidRDefault="00AA0052" w:rsidP="000A2073">
      <w:pPr>
        <w:numPr>
          <w:ins w:id="16" w:author="cmasset" w:date="2005-11-30T13:14:00Z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If you decline this coverage</w:t>
      </w:r>
      <w:r w:rsidR="002B751A" w:rsidRPr="009B5C4B">
        <w:rPr>
          <w:rFonts w:cs="Arial"/>
          <w:b/>
          <w:sz w:val="22"/>
          <w:szCs w:val="22"/>
        </w:rPr>
        <w:t xml:space="preserve">, </w:t>
      </w:r>
      <w:r w:rsidR="002B751A" w:rsidRPr="009B5C4B">
        <w:rPr>
          <w:rFonts w:cs="Arial"/>
          <w:sz w:val="22"/>
          <w:szCs w:val="22"/>
        </w:rPr>
        <w:t xml:space="preserve">please send the </w:t>
      </w:r>
      <w:r w:rsidR="000C4D22" w:rsidRPr="00445533">
        <w:rPr>
          <w:rFonts w:cs="Arial"/>
          <w:sz w:val="22"/>
          <w:szCs w:val="22"/>
          <w:u w:val="single"/>
        </w:rPr>
        <w:t xml:space="preserve">Retiree Health Insurance Application </w:t>
      </w:r>
      <w:r w:rsidR="000C4D22">
        <w:rPr>
          <w:rFonts w:cs="Arial"/>
          <w:sz w:val="22"/>
          <w:szCs w:val="22"/>
          <w:u w:val="single"/>
        </w:rPr>
        <w:t xml:space="preserve">with Medicare Application </w:t>
      </w:r>
      <w:r w:rsidR="000C4D22" w:rsidRPr="00445533">
        <w:rPr>
          <w:rFonts w:cs="Arial"/>
          <w:sz w:val="22"/>
          <w:szCs w:val="22"/>
          <w:u w:val="single"/>
        </w:rPr>
        <w:t xml:space="preserve">SFN </w:t>
      </w:r>
      <w:r w:rsidR="000C4D22">
        <w:rPr>
          <w:rFonts w:cs="Arial"/>
          <w:sz w:val="22"/>
          <w:szCs w:val="22"/>
          <w:u w:val="single"/>
        </w:rPr>
        <w:t>59562</w:t>
      </w:r>
      <w:r w:rsidR="002B751A" w:rsidRPr="009B5C4B">
        <w:rPr>
          <w:rFonts w:cs="Arial"/>
          <w:sz w:val="22"/>
          <w:szCs w:val="22"/>
        </w:rPr>
        <w:t xml:space="preserve"> back to us, marked accordingly. Be advised, current coverage pays for other health expenses, in addition to prescription drugs. </w:t>
      </w:r>
      <w:r w:rsidR="002B751A" w:rsidRPr="00D86E3D">
        <w:rPr>
          <w:rFonts w:cs="Arial"/>
          <w:sz w:val="22"/>
          <w:szCs w:val="22"/>
        </w:rPr>
        <w:t xml:space="preserve"> </w:t>
      </w:r>
      <w:r w:rsidR="00D86E3D" w:rsidRPr="00741EDB">
        <w:rPr>
          <w:rFonts w:cs="Arial"/>
          <w:sz w:val="22"/>
          <w:szCs w:val="22"/>
          <w:u w:val="single"/>
        </w:rPr>
        <w:t>When</w:t>
      </w:r>
      <w:r w:rsidR="00EF1B5F" w:rsidRPr="00741EDB">
        <w:rPr>
          <w:rFonts w:cs="Arial"/>
          <w:sz w:val="22"/>
          <w:szCs w:val="22"/>
          <w:u w:val="single"/>
        </w:rPr>
        <w:t xml:space="preserve"> </w:t>
      </w:r>
      <w:r w:rsidR="002B751A" w:rsidRPr="00741EDB">
        <w:rPr>
          <w:rFonts w:cs="Arial"/>
          <w:sz w:val="22"/>
          <w:szCs w:val="22"/>
          <w:u w:val="single"/>
        </w:rPr>
        <w:t>choos</w:t>
      </w:r>
      <w:r w:rsidR="00D86E3D" w:rsidRPr="00741EDB">
        <w:rPr>
          <w:rFonts w:cs="Arial"/>
          <w:sz w:val="22"/>
          <w:szCs w:val="22"/>
          <w:u w:val="single"/>
        </w:rPr>
        <w:t>ing</w:t>
      </w:r>
      <w:r w:rsidR="002B751A" w:rsidRPr="00741EDB">
        <w:rPr>
          <w:rFonts w:cs="Arial"/>
          <w:sz w:val="22"/>
          <w:szCs w:val="22"/>
          <w:u w:val="single"/>
        </w:rPr>
        <w:t xml:space="preserve"> to enroll in a Medicare supplement health plan and Medicare Part D prescription drug </w:t>
      </w:r>
      <w:r w:rsidR="002B751A" w:rsidRPr="0076553F">
        <w:rPr>
          <w:rFonts w:cs="Arial"/>
          <w:sz w:val="22"/>
          <w:szCs w:val="22"/>
          <w:u w:val="single"/>
        </w:rPr>
        <w:t>plan</w:t>
      </w:r>
      <w:r w:rsidR="00D86E3D" w:rsidRPr="0076553F">
        <w:rPr>
          <w:rFonts w:cs="Arial"/>
          <w:sz w:val="22"/>
          <w:szCs w:val="22"/>
          <w:u w:val="single"/>
        </w:rPr>
        <w:t xml:space="preserve">, </w:t>
      </w:r>
      <w:bookmarkStart w:id="17" w:name="sagitec17"/>
      <w:r w:rsidR="002A4451">
        <w:rPr>
          <w:rFonts w:cs="Arial"/>
          <w:sz w:val="22"/>
          <w:szCs w:val="22"/>
          <w:u w:val="single"/>
        </w:rPr>
        <w:t>{</w:t>
      </w:r>
      <w:proofErr w:type="spellStart"/>
      <w:r w:rsidR="002A4451">
        <w:rPr>
          <w:rFonts w:cs="Arial"/>
          <w:sz w:val="22"/>
          <w:szCs w:val="22"/>
          <w:u w:val="single"/>
        </w:rPr>
        <w:t>PersonFirstName</w:t>
      </w:r>
      <w:proofErr w:type="spellEnd"/>
      <w:r w:rsidR="002A4451">
        <w:rPr>
          <w:rFonts w:cs="Arial"/>
          <w:sz w:val="22"/>
          <w:szCs w:val="22"/>
          <w:u w:val="single"/>
        </w:rPr>
        <w:t>}</w:t>
      </w:r>
      <w:bookmarkEnd w:id="17"/>
      <w:r w:rsidR="00D86E3D" w:rsidRPr="0076553F">
        <w:rPr>
          <w:rFonts w:cs="Arial"/>
          <w:sz w:val="22"/>
          <w:szCs w:val="22"/>
          <w:u w:val="single"/>
        </w:rPr>
        <w:t xml:space="preserve"> will not remain eligible to receive all </w:t>
      </w:r>
      <w:r w:rsidR="00741EDB" w:rsidRPr="0076553F">
        <w:rPr>
          <w:rFonts w:cs="Arial"/>
          <w:sz w:val="22"/>
          <w:szCs w:val="22"/>
          <w:u w:val="single"/>
        </w:rPr>
        <w:t>the</w:t>
      </w:r>
      <w:r w:rsidR="00D86E3D" w:rsidRPr="0076553F">
        <w:rPr>
          <w:rFonts w:cs="Arial"/>
          <w:sz w:val="22"/>
          <w:szCs w:val="22"/>
          <w:u w:val="single"/>
        </w:rPr>
        <w:t xml:space="preserve"> current health and prescription drug benefits</w:t>
      </w:r>
      <w:r>
        <w:rPr>
          <w:rFonts w:cs="Arial"/>
          <w:sz w:val="22"/>
          <w:szCs w:val="22"/>
          <w:u w:val="single"/>
        </w:rPr>
        <w:t xml:space="preserve"> through NDPERS</w:t>
      </w:r>
      <w:r w:rsidR="002B751A" w:rsidRPr="0076553F">
        <w:rPr>
          <w:rFonts w:cs="Arial"/>
          <w:sz w:val="22"/>
          <w:szCs w:val="22"/>
          <w:u w:val="single"/>
        </w:rPr>
        <w:t>.</w:t>
      </w:r>
      <w:r w:rsidR="002B751A" w:rsidRPr="0076553F">
        <w:rPr>
          <w:rFonts w:cs="Arial"/>
          <w:sz w:val="22"/>
          <w:szCs w:val="22"/>
        </w:rPr>
        <w:t xml:space="preserve">  </w:t>
      </w:r>
      <w:r w:rsidR="00741EDB" w:rsidRPr="0076553F">
        <w:rPr>
          <w:rFonts w:cs="Arial"/>
          <w:sz w:val="22"/>
          <w:szCs w:val="22"/>
        </w:rPr>
        <w:t>When cancelling</w:t>
      </w:r>
      <w:r w:rsidR="002B751A" w:rsidRPr="0076553F">
        <w:rPr>
          <w:rFonts w:cs="Arial"/>
          <w:sz w:val="22"/>
          <w:szCs w:val="22"/>
        </w:rPr>
        <w:t xml:space="preserve"> coverage with NDPERS and enroll</w:t>
      </w:r>
      <w:r w:rsidR="00741EDB" w:rsidRPr="0076553F">
        <w:rPr>
          <w:rFonts w:cs="Arial"/>
          <w:sz w:val="22"/>
          <w:szCs w:val="22"/>
        </w:rPr>
        <w:t>ing</w:t>
      </w:r>
      <w:r w:rsidR="002B751A" w:rsidRPr="0076553F">
        <w:rPr>
          <w:rFonts w:cs="Arial"/>
          <w:sz w:val="22"/>
          <w:szCs w:val="22"/>
        </w:rPr>
        <w:t xml:space="preserve"> in a Medicare supplement health plan and Medicare Part D prescription drug plan, </w:t>
      </w:r>
      <w:bookmarkStart w:id="18" w:name="sagitec18"/>
      <w:r w:rsidR="00741EDB" w:rsidRPr="0076553F">
        <w:rPr>
          <w:rFonts w:cs="Arial"/>
          <w:sz w:val="22"/>
          <w:szCs w:val="22"/>
        </w:rPr>
        <w:t>{</w:t>
      </w:r>
      <w:proofErr w:type="spellStart"/>
      <w:r w:rsidR="00741EDB" w:rsidRPr="0076553F">
        <w:rPr>
          <w:rFonts w:cs="Arial"/>
          <w:sz w:val="22"/>
          <w:szCs w:val="22"/>
        </w:rPr>
        <w:t>PersonFirstName</w:t>
      </w:r>
      <w:proofErr w:type="spellEnd"/>
      <w:r w:rsidR="00741EDB" w:rsidRPr="0076553F">
        <w:rPr>
          <w:rFonts w:cs="Arial"/>
          <w:sz w:val="22"/>
          <w:szCs w:val="22"/>
        </w:rPr>
        <w:t>}</w:t>
      </w:r>
      <w:bookmarkEnd w:id="18"/>
      <w:r w:rsidR="00EF1B5F" w:rsidRPr="0076553F">
        <w:rPr>
          <w:rFonts w:cs="Arial"/>
          <w:sz w:val="22"/>
          <w:szCs w:val="22"/>
        </w:rPr>
        <w:t xml:space="preserve"> </w:t>
      </w:r>
      <w:r w:rsidR="002B751A" w:rsidRPr="0076553F">
        <w:rPr>
          <w:rFonts w:cs="Arial"/>
          <w:sz w:val="22"/>
          <w:szCs w:val="22"/>
        </w:rPr>
        <w:t>may</w:t>
      </w:r>
      <w:r w:rsidR="002B751A" w:rsidRPr="009B5C4B">
        <w:rPr>
          <w:rFonts w:cs="Arial"/>
          <w:sz w:val="22"/>
          <w:szCs w:val="22"/>
        </w:rPr>
        <w:t xml:space="preserve"> not be able to get this coverage back </w:t>
      </w:r>
      <w:r>
        <w:rPr>
          <w:rFonts w:cs="Arial"/>
          <w:sz w:val="22"/>
          <w:szCs w:val="22"/>
        </w:rPr>
        <w:t>at a future time</w:t>
      </w:r>
      <w:r w:rsidR="002B751A" w:rsidRPr="009B5C4B">
        <w:rPr>
          <w:rFonts w:cs="Arial"/>
          <w:sz w:val="22"/>
          <w:szCs w:val="22"/>
        </w:rPr>
        <w:t xml:space="preserve">.  </w:t>
      </w:r>
    </w:p>
    <w:p w14:paraId="79C83875" w14:textId="77777777" w:rsidR="002B751A" w:rsidRPr="009B5C4B" w:rsidRDefault="002B751A" w:rsidP="000A2073">
      <w:pPr>
        <w:rPr>
          <w:rFonts w:cs="Arial"/>
          <w:sz w:val="22"/>
          <w:szCs w:val="22"/>
        </w:rPr>
      </w:pPr>
    </w:p>
    <w:p w14:paraId="112AE9DA" w14:textId="77777777" w:rsidR="002B751A" w:rsidRPr="009B5C4B" w:rsidRDefault="002B751A" w:rsidP="000A2073">
      <w:pPr>
        <w:rPr>
          <w:rFonts w:cs="Arial"/>
          <w:sz w:val="22"/>
          <w:szCs w:val="22"/>
        </w:rPr>
      </w:pPr>
      <w:r w:rsidRPr="009B5C4B">
        <w:rPr>
          <w:rFonts w:cs="Arial"/>
          <w:sz w:val="22"/>
          <w:szCs w:val="22"/>
        </w:rPr>
        <w:t xml:space="preserve">Questions concerning completing the application form or premium adjustment should be directed to the NDPERS office by </w:t>
      </w:r>
      <w:r w:rsidRPr="001F239F">
        <w:rPr>
          <w:rFonts w:cs="Arial"/>
          <w:sz w:val="22"/>
          <w:szCs w:val="22"/>
        </w:rPr>
        <w:t xml:space="preserve">calling </w:t>
      </w:r>
      <w:bookmarkStart w:id="19" w:name="sagitec19"/>
      <w:r w:rsidR="00741EDB" w:rsidRPr="001F239F">
        <w:rPr>
          <w:rFonts w:cs="Arial"/>
          <w:spacing w:val="-3"/>
          <w:sz w:val="22"/>
          <w:szCs w:val="22"/>
        </w:rPr>
        <w:t>{</w:t>
      </w:r>
      <w:proofErr w:type="spellStart"/>
      <w:r w:rsidR="00741EDB" w:rsidRPr="001F239F">
        <w:rPr>
          <w:rFonts w:cs="Arial"/>
          <w:spacing w:val="-3"/>
          <w:sz w:val="22"/>
          <w:szCs w:val="22"/>
        </w:rPr>
        <w:t>stdNDPERSPhoneNumber</w:t>
      </w:r>
      <w:proofErr w:type="spellEnd"/>
      <w:r w:rsidR="00741EDB" w:rsidRPr="001F239F">
        <w:rPr>
          <w:rFonts w:cs="Arial"/>
          <w:spacing w:val="-3"/>
          <w:sz w:val="22"/>
          <w:szCs w:val="22"/>
        </w:rPr>
        <w:t>}</w:t>
      </w:r>
      <w:bookmarkEnd w:id="19"/>
      <w:r w:rsidR="00741EDB" w:rsidRPr="001F239F">
        <w:rPr>
          <w:rFonts w:cs="Arial"/>
          <w:spacing w:val="-3"/>
          <w:sz w:val="22"/>
          <w:szCs w:val="22"/>
        </w:rPr>
        <w:t xml:space="preserve"> or </w:t>
      </w:r>
      <w:bookmarkStart w:id="20" w:name="sagitec20"/>
      <w:r w:rsidR="00741EDB" w:rsidRPr="001F239F">
        <w:rPr>
          <w:rFonts w:cs="Arial"/>
          <w:spacing w:val="-3"/>
          <w:sz w:val="22"/>
          <w:szCs w:val="22"/>
        </w:rPr>
        <w:t>{</w:t>
      </w:r>
      <w:proofErr w:type="spellStart"/>
      <w:r w:rsidR="00741EDB" w:rsidRPr="001F239F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="00741EDB" w:rsidRPr="001F239F">
        <w:rPr>
          <w:rFonts w:cs="Arial"/>
          <w:spacing w:val="-3"/>
          <w:sz w:val="22"/>
          <w:szCs w:val="22"/>
        </w:rPr>
        <w:t>}</w:t>
      </w:r>
      <w:bookmarkEnd w:id="20"/>
      <w:r w:rsidR="00741EDB" w:rsidRPr="001F239F">
        <w:rPr>
          <w:rFonts w:cs="Arial"/>
          <w:spacing w:val="-3"/>
          <w:sz w:val="22"/>
          <w:szCs w:val="22"/>
        </w:rPr>
        <w:t>.</w:t>
      </w:r>
    </w:p>
    <w:p w14:paraId="365A01B9" w14:textId="77777777" w:rsidR="002B751A" w:rsidRDefault="002B751A" w:rsidP="000A2073">
      <w:pPr>
        <w:rPr>
          <w:rFonts w:cs="Arial"/>
          <w:sz w:val="22"/>
          <w:szCs w:val="22"/>
        </w:rPr>
      </w:pPr>
    </w:p>
    <w:p w14:paraId="3600F285" w14:textId="77777777" w:rsidR="005F2511" w:rsidRDefault="005F2511" w:rsidP="000A2073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For questions, contact:</w:t>
      </w:r>
    </w:p>
    <w:tbl>
      <w:tblPr>
        <w:tblpPr w:leftFromText="180" w:rightFromText="180" w:vertAnchor="text" w:horzAnchor="margin" w:tblpXSpec="center" w:tblpY="1228"/>
        <w:tblW w:w="10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70"/>
        <w:gridCol w:w="5124"/>
      </w:tblGrid>
      <w:tr w:rsidR="005F2511" w14:paraId="7675A286" w14:textId="77777777" w:rsidTr="0068174B">
        <w:tc>
          <w:tcPr>
            <w:tcW w:w="5570" w:type="dxa"/>
            <w:shd w:val="clear" w:color="auto" w:fill="auto"/>
          </w:tcPr>
          <w:p w14:paraId="5D64A9C3" w14:textId="77777777" w:rsidR="005F2511" w:rsidRPr="00C555C7" w:rsidRDefault="005F2511" w:rsidP="0068174B">
            <w:pPr>
              <w:spacing w:after="100" w:afterAutospacing="1"/>
              <w:rPr>
                <w:rFonts w:cs="Arial"/>
                <w:sz w:val="22"/>
                <w:szCs w:val="22"/>
              </w:rPr>
            </w:pPr>
            <w:r w:rsidRPr="00C555C7">
              <w:rPr>
                <w:rFonts w:cs="Arial"/>
                <w:sz w:val="22"/>
                <w:szCs w:val="22"/>
              </w:rPr>
              <w:lastRenderedPageBreak/>
              <w:t>Health Plan &amp; Claiming Processing</w:t>
            </w:r>
          </w:p>
        </w:tc>
        <w:tc>
          <w:tcPr>
            <w:tcW w:w="5124" w:type="dxa"/>
            <w:shd w:val="clear" w:color="auto" w:fill="auto"/>
          </w:tcPr>
          <w:p w14:paraId="79D188AF" w14:textId="77777777" w:rsidR="005F2511" w:rsidRPr="00C555C7" w:rsidRDefault="005F2511" w:rsidP="0068174B">
            <w:pPr>
              <w:spacing w:after="100" w:afterAutospacing="1"/>
              <w:rPr>
                <w:rFonts w:cs="Arial"/>
                <w:sz w:val="22"/>
                <w:szCs w:val="22"/>
              </w:rPr>
            </w:pPr>
            <w:r w:rsidRPr="00C555C7">
              <w:rPr>
                <w:rFonts w:cs="Arial"/>
                <w:sz w:val="22"/>
                <w:szCs w:val="22"/>
              </w:rPr>
              <w:t>Sanford Health Plan (800) 499-3416</w:t>
            </w:r>
          </w:p>
        </w:tc>
      </w:tr>
      <w:tr w:rsidR="005F2511" w14:paraId="47264847" w14:textId="77777777" w:rsidTr="0068174B">
        <w:tc>
          <w:tcPr>
            <w:tcW w:w="5570" w:type="dxa"/>
            <w:shd w:val="clear" w:color="auto" w:fill="auto"/>
          </w:tcPr>
          <w:p w14:paraId="19E8DFC0" w14:textId="77777777" w:rsidR="005F2511" w:rsidRPr="00C555C7" w:rsidRDefault="005F2511" w:rsidP="0068174B">
            <w:pPr>
              <w:spacing w:after="100" w:afterAutospacing="1"/>
              <w:rPr>
                <w:rFonts w:cs="Arial"/>
                <w:sz w:val="22"/>
                <w:szCs w:val="22"/>
              </w:rPr>
            </w:pPr>
            <w:r w:rsidRPr="00C555C7">
              <w:rPr>
                <w:rFonts w:cs="Arial"/>
                <w:sz w:val="22"/>
                <w:szCs w:val="22"/>
              </w:rPr>
              <w:t>NDPERS Prescription Drug Coverage</w:t>
            </w:r>
          </w:p>
        </w:tc>
        <w:tc>
          <w:tcPr>
            <w:tcW w:w="5124" w:type="dxa"/>
            <w:shd w:val="clear" w:color="auto" w:fill="auto"/>
          </w:tcPr>
          <w:p w14:paraId="15DC7FFA" w14:textId="77777777" w:rsidR="005F2511" w:rsidRPr="00C555C7" w:rsidRDefault="005F2511" w:rsidP="0068174B">
            <w:pPr>
              <w:spacing w:after="100" w:afterAutospacing="1"/>
              <w:rPr>
                <w:rFonts w:cs="Arial"/>
                <w:sz w:val="22"/>
                <w:szCs w:val="22"/>
              </w:rPr>
            </w:pPr>
            <w:r w:rsidRPr="00C555C7">
              <w:rPr>
                <w:rFonts w:cs="Arial"/>
                <w:sz w:val="22"/>
                <w:szCs w:val="22"/>
              </w:rPr>
              <w:t>Express Scripts Inc. (855) 315-4569</w:t>
            </w:r>
          </w:p>
        </w:tc>
      </w:tr>
      <w:tr w:rsidR="005F2511" w14:paraId="0EFB2081" w14:textId="77777777" w:rsidTr="0068174B">
        <w:tc>
          <w:tcPr>
            <w:tcW w:w="5570" w:type="dxa"/>
            <w:shd w:val="clear" w:color="auto" w:fill="auto"/>
          </w:tcPr>
          <w:p w14:paraId="22AF96F3" w14:textId="77777777" w:rsidR="005F2511" w:rsidRPr="00C555C7" w:rsidRDefault="005F2511" w:rsidP="0068174B">
            <w:pPr>
              <w:spacing w:after="100" w:afterAutospacing="1"/>
              <w:rPr>
                <w:rFonts w:cs="Arial"/>
                <w:sz w:val="22"/>
                <w:szCs w:val="22"/>
              </w:rPr>
            </w:pPr>
            <w:r w:rsidRPr="00C555C7">
              <w:rPr>
                <w:rFonts w:cs="Arial"/>
                <w:sz w:val="22"/>
                <w:szCs w:val="22"/>
              </w:rPr>
              <w:t>Medicare Parts A &amp; B Eligibility</w:t>
            </w:r>
          </w:p>
        </w:tc>
        <w:tc>
          <w:tcPr>
            <w:tcW w:w="5124" w:type="dxa"/>
            <w:shd w:val="clear" w:color="auto" w:fill="auto"/>
          </w:tcPr>
          <w:p w14:paraId="453EA2DF" w14:textId="77777777" w:rsidR="005F2511" w:rsidRPr="00C555C7" w:rsidRDefault="005F2511" w:rsidP="0068174B">
            <w:pPr>
              <w:spacing w:after="100" w:afterAutospacing="1"/>
              <w:rPr>
                <w:rFonts w:cs="Arial"/>
                <w:sz w:val="22"/>
                <w:szCs w:val="22"/>
              </w:rPr>
            </w:pPr>
            <w:r w:rsidRPr="00C555C7">
              <w:rPr>
                <w:rFonts w:cs="Arial"/>
                <w:sz w:val="22"/>
                <w:szCs w:val="22"/>
              </w:rPr>
              <w:t>Local Social Security office servicing your area</w:t>
            </w:r>
          </w:p>
        </w:tc>
      </w:tr>
      <w:tr w:rsidR="005F2511" w14:paraId="31755CC5" w14:textId="77777777" w:rsidTr="0068174B">
        <w:trPr>
          <w:trHeight w:val="1688"/>
        </w:trPr>
        <w:tc>
          <w:tcPr>
            <w:tcW w:w="5570" w:type="dxa"/>
            <w:shd w:val="clear" w:color="auto" w:fill="auto"/>
          </w:tcPr>
          <w:p w14:paraId="531AA005" w14:textId="77777777" w:rsidR="005F2511" w:rsidRPr="00C555C7" w:rsidRDefault="005F2511" w:rsidP="0068174B">
            <w:pPr>
              <w:rPr>
                <w:rFonts w:cs="Arial"/>
                <w:sz w:val="22"/>
                <w:szCs w:val="22"/>
              </w:rPr>
            </w:pPr>
            <w:r w:rsidRPr="00C555C7">
              <w:rPr>
                <w:rFonts w:cs="Arial"/>
                <w:sz w:val="22"/>
                <w:szCs w:val="22"/>
              </w:rPr>
              <w:t>Medicare Prescription Drug Plans</w:t>
            </w:r>
          </w:p>
        </w:tc>
        <w:tc>
          <w:tcPr>
            <w:tcW w:w="5124" w:type="dxa"/>
            <w:shd w:val="clear" w:color="auto" w:fill="auto"/>
          </w:tcPr>
          <w:p w14:paraId="3F79D1A2" w14:textId="77777777" w:rsidR="005F2511" w:rsidRPr="00C555C7" w:rsidRDefault="005F2511" w:rsidP="0068174B">
            <w:pPr>
              <w:numPr>
                <w:ilvl w:val="0"/>
                <w:numId w:val="14"/>
              </w:numPr>
              <w:tabs>
                <w:tab w:val="clear" w:pos="720"/>
                <w:tab w:val="num" w:pos="442"/>
              </w:tabs>
              <w:ind w:left="442" w:hanging="270"/>
              <w:rPr>
                <w:rFonts w:cs="Arial"/>
                <w:sz w:val="22"/>
                <w:szCs w:val="22"/>
              </w:rPr>
            </w:pPr>
            <w:r w:rsidRPr="00C555C7">
              <w:rPr>
                <w:rFonts w:cs="Arial"/>
                <w:sz w:val="22"/>
                <w:szCs w:val="22"/>
              </w:rPr>
              <w:t>www.medicare.gov for personalized help</w:t>
            </w:r>
          </w:p>
          <w:p w14:paraId="3F6C0A52" w14:textId="77777777" w:rsidR="005F2511" w:rsidRPr="00C555C7" w:rsidRDefault="005F2511" w:rsidP="0068174B">
            <w:pPr>
              <w:numPr>
                <w:ilvl w:val="0"/>
                <w:numId w:val="14"/>
              </w:numPr>
              <w:tabs>
                <w:tab w:val="clear" w:pos="720"/>
                <w:tab w:val="num" w:pos="442"/>
              </w:tabs>
              <w:ind w:left="442" w:hanging="270"/>
              <w:rPr>
                <w:rFonts w:cs="Arial"/>
                <w:sz w:val="22"/>
                <w:szCs w:val="22"/>
              </w:rPr>
            </w:pPr>
            <w:r w:rsidRPr="00C555C7">
              <w:rPr>
                <w:rFonts w:cs="Arial"/>
                <w:sz w:val="22"/>
                <w:szCs w:val="22"/>
              </w:rPr>
              <w:t>Call Senior Health Insurance Counseling (SHIC), a program of the North Dakota Insurance Department, at 1-800-247-0560</w:t>
            </w:r>
          </w:p>
          <w:p w14:paraId="2ED4B6CB" w14:textId="77777777" w:rsidR="005F2511" w:rsidRPr="00C555C7" w:rsidRDefault="005F2511" w:rsidP="0068174B">
            <w:pPr>
              <w:numPr>
                <w:ilvl w:val="0"/>
                <w:numId w:val="14"/>
              </w:numPr>
              <w:tabs>
                <w:tab w:val="clear" w:pos="720"/>
                <w:tab w:val="num" w:pos="442"/>
              </w:tabs>
              <w:suppressAutoHyphens/>
              <w:ind w:left="442" w:hanging="270"/>
              <w:rPr>
                <w:rFonts w:cs="Arial"/>
                <w:spacing w:val="-3"/>
                <w:sz w:val="22"/>
                <w:szCs w:val="22"/>
              </w:rPr>
            </w:pPr>
            <w:r w:rsidRPr="00C555C7">
              <w:rPr>
                <w:rFonts w:cs="Arial"/>
                <w:sz w:val="22"/>
                <w:szCs w:val="22"/>
              </w:rPr>
              <w:t>Call 1-800-MEDICARE (1-800-633-4227)  TTY users should call 1-877-486-2048</w:t>
            </w:r>
          </w:p>
        </w:tc>
      </w:tr>
    </w:tbl>
    <w:p w14:paraId="7E74AEEE" w14:textId="77777777" w:rsidR="005F2511" w:rsidRDefault="005F2511" w:rsidP="000A2073">
      <w:pPr>
        <w:rPr>
          <w:rFonts w:cs="Arial"/>
          <w:sz w:val="22"/>
          <w:szCs w:val="22"/>
        </w:rPr>
      </w:pPr>
    </w:p>
    <w:p w14:paraId="5D67D798" w14:textId="77777777" w:rsidR="002B751A" w:rsidRPr="009B5C4B" w:rsidRDefault="002B751A" w:rsidP="000A2073">
      <w:pPr>
        <w:rPr>
          <w:rFonts w:cs="Arial"/>
          <w:sz w:val="22"/>
          <w:szCs w:val="22"/>
        </w:rPr>
      </w:pPr>
    </w:p>
    <w:p w14:paraId="73C6DB3A" w14:textId="46D69F69" w:rsidR="00BA72ED" w:rsidRDefault="00BA72ED" w:rsidP="000A2073">
      <w:pPr>
        <w:suppressAutoHyphens/>
        <w:rPr>
          <w:rFonts w:cs="Arial"/>
          <w:spacing w:val="-3"/>
          <w:sz w:val="22"/>
          <w:szCs w:val="22"/>
        </w:rPr>
      </w:pPr>
    </w:p>
    <w:p w14:paraId="32AE6546" w14:textId="676FF802" w:rsidR="0068174B" w:rsidRDefault="0068174B" w:rsidP="000A2073">
      <w:pPr>
        <w:suppressAutoHyphens/>
        <w:rPr>
          <w:rFonts w:cs="Arial"/>
          <w:spacing w:val="-3"/>
          <w:sz w:val="22"/>
          <w:szCs w:val="22"/>
        </w:rPr>
      </w:pPr>
    </w:p>
    <w:p w14:paraId="4D8A4CCD" w14:textId="4DB139C6" w:rsidR="0068174B" w:rsidRDefault="0068174B" w:rsidP="000A2073">
      <w:pPr>
        <w:suppressAutoHyphens/>
        <w:rPr>
          <w:rFonts w:cs="Arial"/>
          <w:spacing w:val="-3"/>
          <w:sz w:val="22"/>
          <w:szCs w:val="22"/>
        </w:rPr>
      </w:pPr>
    </w:p>
    <w:p w14:paraId="230250F3" w14:textId="2AE842F6" w:rsidR="0068174B" w:rsidRDefault="0068174B" w:rsidP="000A2073">
      <w:pPr>
        <w:suppressAutoHyphens/>
        <w:rPr>
          <w:rFonts w:cs="Arial"/>
          <w:spacing w:val="-3"/>
          <w:sz w:val="22"/>
          <w:szCs w:val="22"/>
        </w:rPr>
      </w:pPr>
    </w:p>
    <w:p w14:paraId="2B5D9230" w14:textId="77777777" w:rsidR="0068174B" w:rsidRPr="009B5C4B" w:rsidRDefault="0068174B" w:rsidP="000A2073">
      <w:pPr>
        <w:suppressAutoHyphens/>
        <w:rPr>
          <w:rFonts w:cs="Arial"/>
          <w:spacing w:val="-3"/>
          <w:sz w:val="22"/>
          <w:szCs w:val="22"/>
        </w:rPr>
      </w:pPr>
    </w:p>
    <w:p w14:paraId="2ED52753" w14:textId="77777777" w:rsidR="0019707C" w:rsidRPr="000500B1" w:rsidRDefault="0019707C" w:rsidP="000A2073">
      <w:pPr>
        <w:suppressAutoHyphens/>
        <w:rPr>
          <w:rFonts w:cs="Arial"/>
          <w:spacing w:val="-3"/>
          <w:sz w:val="22"/>
          <w:szCs w:val="22"/>
        </w:rPr>
      </w:pPr>
      <w:r w:rsidRPr="000500B1">
        <w:rPr>
          <w:rFonts w:cs="Arial"/>
          <w:spacing w:val="-3"/>
          <w:sz w:val="22"/>
          <w:szCs w:val="22"/>
        </w:rPr>
        <w:t>If you have any questi</w:t>
      </w:r>
      <w:r w:rsidRPr="001F239F">
        <w:rPr>
          <w:rFonts w:cs="Arial"/>
          <w:spacing w:val="-3"/>
          <w:sz w:val="22"/>
          <w:szCs w:val="22"/>
        </w:rPr>
        <w:t xml:space="preserve">ons, please call NDPERS at </w:t>
      </w:r>
      <w:bookmarkStart w:id="21" w:name="sagitec21"/>
      <w:r w:rsidRPr="001F239F">
        <w:rPr>
          <w:rFonts w:cs="Arial"/>
          <w:spacing w:val="-3"/>
          <w:sz w:val="22"/>
          <w:szCs w:val="22"/>
        </w:rPr>
        <w:t>{</w:t>
      </w:r>
      <w:proofErr w:type="spellStart"/>
      <w:r w:rsidRPr="001F239F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1F239F">
        <w:rPr>
          <w:rFonts w:cs="Arial"/>
          <w:spacing w:val="-3"/>
          <w:sz w:val="22"/>
          <w:szCs w:val="22"/>
        </w:rPr>
        <w:t>}</w:t>
      </w:r>
      <w:bookmarkEnd w:id="21"/>
      <w:r w:rsidRPr="001F239F">
        <w:rPr>
          <w:rFonts w:cs="Arial"/>
          <w:spacing w:val="-3"/>
          <w:sz w:val="22"/>
          <w:szCs w:val="22"/>
        </w:rPr>
        <w:t xml:space="preserve"> or </w:t>
      </w:r>
      <w:bookmarkStart w:id="22" w:name="sagitec22"/>
      <w:r w:rsidRPr="001F239F">
        <w:rPr>
          <w:rFonts w:cs="Arial"/>
          <w:spacing w:val="-3"/>
          <w:sz w:val="22"/>
          <w:szCs w:val="22"/>
        </w:rPr>
        <w:t>{</w:t>
      </w:r>
      <w:proofErr w:type="spellStart"/>
      <w:r w:rsidRPr="001F239F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1F239F">
        <w:rPr>
          <w:rFonts w:cs="Arial"/>
          <w:spacing w:val="-3"/>
          <w:sz w:val="22"/>
          <w:szCs w:val="22"/>
        </w:rPr>
        <w:t>}</w:t>
      </w:r>
      <w:bookmarkEnd w:id="22"/>
      <w:r w:rsidRPr="001F239F">
        <w:rPr>
          <w:rFonts w:cs="Arial"/>
          <w:spacing w:val="-3"/>
          <w:sz w:val="22"/>
          <w:szCs w:val="22"/>
        </w:rPr>
        <w:t>.</w:t>
      </w:r>
    </w:p>
    <w:p w14:paraId="42525A51" w14:textId="77777777" w:rsidR="0019707C" w:rsidRPr="000500B1" w:rsidRDefault="0019707C" w:rsidP="000A2073">
      <w:pPr>
        <w:suppressAutoHyphens/>
        <w:rPr>
          <w:rFonts w:cs="Arial"/>
          <w:spacing w:val="-3"/>
          <w:sz w:val="22"/>
          <w:szCs w:val="22"/>
        </w:rPr>
      </w:pPr>
    </w:p>
    <w:p w14:paraId="6C5FB3FC" w14:textId="77777777" w:rsidR="0019707C" w:rsidRDefault="0019707C" w:rsidP="000A2073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Sincerely,</w:t>
      </w:r>
    </w:p>
    <w:p w14:paraId="2E88AD3B" w14:textId="77777777" w:rsidR="0019707C" w:rsidRDefault="0019707C" w:rsidP="000A2073">
      <w:pPr>
        <w:suppressAutoHyphens/>
        <w:rPr>
          <w:rFonts w:cs="Arial"/>
          <w:spacing w:val="-3"/>
          <w:sz w:val="22"/>
          <w:szCs w:val="22"/>
        </w:rPr>
      </w:pPr>
    </w:p>
    <w:p w14:paraId="4C6A6C73" w14:textId="77777777" w:rsidR="0019707C" w:rsidRPr="000500B1" w:rsidRDefault="0019707C" w:rsidP="000A2073">
      <w:pPr>
        <w:suppressAutoHyphens/>
        <w:rPr>
          <w:rFonts w:cs="Arial"/>
          <w:spacing w:val="-3"/>
          <w:sz w:val="22"/>
          <w:szCs w:val="22"/>
        </w:rPr>
      </w:pPr>
    </w:p>
    <w:p w14:paraId="29CF6493" w14:textId="77777777" w:rsidR="0019707C" w:rsidRPr="000500B1" w:rsidRDefault="0019707C" w:rsidP="000A2073">
      <w:pPr>
        <w:suppressAutoHyphens/>
        <w:rPr>
          <w:rFonts w:cs="Arial"/>
          <w:spacing w:val="-3"/>
          <w:sz w:val="22"/>
          <w:szCs w:val="22"/>
        </w:rPr>
      </w:pPr>
    </w:p>
    <w:p w14:paraId="14522B5B" w14:textId="77777777" w:rsidR="00220F18" w:rsidRDefault="0019707C" w:rsidP="000A2073">
      <w:pPr>
        <w:suppressAutoHyphens/>
        <w:rPr>
          <w:rFonts w:cs="Arial"/>
          <w:spacing w:val="-3"/>
          <w:sz w:val="22"/>
          <w:szCs w:val="22"/>
        </w:rPr>
      </w:pPr>
      <w:r w:rsidRPr="000500B1">
        <w:rPr>
          <w:rFonts w:cs="Arial"/>
          <w:spacing w:val="-3"/>
          <w:sz w:val="22"/>
          <w:szCs w:val="22"/>
        </w:rPr>
        <w:t>NDPERS</w:t>
      </w:r>
      <w:r>
        <w:rPr>
          <w:rFonts w:cs="Arial"/>
          <w:spacing w:val="-3"/>
          <w:sz w:val="22"/>
          <w:szCs w:val="22"/>
        </w:rPr>
        <w:t xml:space="preserve"> Benefits </w:t>
      </w:r>
      <w:r w:rsidRPr="000500B1">
        <w:rPr>
          <w:rFonts w:cs="Arial"/>
          <w:spacing w:val="-3"/>
          <w:sz w:val="22"/>
          <w:szCs w:val="22"/>
        </w:rPr>
        <w:t>Division</w:t>
      </w:r>
    </w:p>
    <w:p w14:paraId="2F55EE45" w14:textId="77777777" w:rsidR="00D86E3D" w:rsidRDefault="00D86E3D" w:rsidP="000A2073">
      <w:pPr>
        <w:suppressAutoHyphens/>
        <w:rPr>
          <w:rFonts w:cs="Arial"/>
          <w:spacing w:val="-3"/>
          <w:sz w:val="22"/>
          <w:szCs w:val="22"/>
        </w:rPr>
      </w:pPr>
    </w:p>
    <w:p w14:paraId="0EA286FD" w14:textId="77777777" w:rsidR="00D86E3D" w:rsidRPr="000C4D22" w:rsidRDefault="000A2073" w:rsidP="000A2073">
      <w:pPr>
        <w:suppressAutoHyphens/>
        <w:rPr>
          <w:rFonts w:cs="Arial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 xml:space="preserve">Enclosure </w:t>
      </w:r>
      <w:r w:rsidRPr="000C4D22">
        <w:rPr>
          <w:rFonts w:cs="Arial"/>
          <w:spacing w:val="-3"/>
          <w:sz w:val="22"/>
          <w:szCs w:val="22"/>
        </w:rPr>
        <w:t xml:space="preserve">- </w:t>
      </w:r>
      <w:r w:rsidR="000C4D22" w:rsidRPr="000C4D22">
        <w:rPr>
          <w:rFonts w:cs="Arial"/>
          <w:sz w:val="22"/>
          <w:szCs w:val="22"/>
        </w:rPr>
        <w:t>Retiree Health Insurance Application with Medicare Application SFN 59562</w:t>
      </w:r>
    </w:p>
    <w:p w14:paraId="0C215B0D" w14:textId="364BE467" w:rsidR="00D86E3D" w:rsidRDefault="00445533" w:rsidP="000A2073">
      <w:pPr>
        <w:suppressAutoHyphens/>
        <w:ind w:firstLine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      </w:t>
      </w:r>
      <w:r w:rsidR="00AB3C98">
        <w:rPr>
          <w:rFonts w:cs="Arial"/>
          <w:sz w:val="22"/>
          <w:szCs w:val="22"/>
        </w:rPr>
        <w:t xml:space="preserve">Medicare Prescription Drug Plan </w:t>
      </w:r>
      <w:r w:rsidR="005F2511">
        <w:rPr>
          <w:rFonts w:cs="Arial"/>
          <w:sz w:val="22"/>
          <w:szCs w:val="22"/>
        </w:rPr>
        <w:t xml:space="preserve">(PDP) </w:t>
      </w:r>
      <w:r w:rsidR="00AB3C98">
        <w:rPr>
          <w:rFonts w:cs="Arial"/>
          <w:sz w:val="22"/>
          <w:szCs w:val="22"/>
        </w:rPr>
        <w:t>Individual Enrollment Form SFN 58860</w:t>
      </w:r>
    </w:p>
    <w:p w14:paraId="18861BC3" w14:textId="4CCE999E" w:rsidR="006C6E55" w:rsidRDefault="006C6E55" w:rsidP="000A2073">
      <w:pPr>
        <w:suppressAutoHyphens/>
        <w:ind w:firstLine="720"/>
        <w:rPr>
          <w:rFonts w:cs="Arial"/>
          <w:spacing w:val="-3"/>
          <w:sz w:val="22"/>
          <w:szCs w:val="22"/>
        </w:rPr>
      </w:pPr>
      <w:bookmarkStart w:id="23" w:name="sagitec23"/>
      <w:r>
        <w:rPr>
          <w:rFonts w:cs="Arial"/>
          <w:spacing w:val="-3"/>
          <w:sz w:val="22"/>
          <w:szCs w:val="22"/>
        </w:rPr>
        <w:t>{</w:t>
      </w:r>
      <w:proofErr w:type="spellStart"/>
      <w:r>
        <w:rPr>
          <w:rFonts w:cs="Arial"/>
          <w:spacing w:val="-3"/>
          <w:sz w:val="22"/>
          <w:szCs w:val="22"/>
        </w:rPr>
        <w:t>tmp</w:t>
      </w:r>
      <w:proofErr w:type="spellEnd"/>
      <w:r>
        <w:rPr>
          <w:rFonts w:cs="Arial"/>
          <w:spacing w:val="-3"/>
          <w:sz w:val="22"/>
          <w:szCs w:val="22"/>
        </w:rPr>
        <w:t xml:space="preserve"> SFN-59562}</w:t>
      </w:r>
      <w:bookmarkEnd w:id="23"/>
    </w:p>
    <w:p w14:paraId="2CE80F20" w14:textId="035CADEE" w:rsidR="006C6E55" w:rsidRDefault="006C6E55" w:rsidP="000A2073">
      <w:pPr>
        <w:suppressAutoHyphens/>
        <w:ind w:firstLine="720"/>
        <w:rPr>
          <w:rFonts w:cs="Arial"/>
          <w:spacing w:val="-3"/>
          <w:sz w:val="22"/>
          <w:szCs w:val="22"/>
        </w:rPr>
      </w:pPr>
      <w:bookmarkStart w:id="24" w:name="sagitec24"/>
      <w:r>
        <w:rPr>
          <w:rFonts w:cs="Arial"/>
          <w:spacing w:val="-3"/>
          <w:sz w:val="22"/>
          <w:szCs w:val="22"/>
        </w:rPr>
        <w:t>{</w:t>
      </w:r>
      <w:proofErr w:type="spellStart"/>
      <w:r>
        <w:rPr>
          <w:rFonts w:cs="Arial"/>
          <w:spacing w:val="-3"/>
          <w:sz w:val="22"/>
          <w:szCs w:val="22"/>
        </w:rPr>
        <w:t>tmp</w:t>
      </w:r>
      <w:proofErr w:type="spellEnd"/>
      <w:r>
        <w:rPr>
          <w:rFonts w:cs="Arial"/>
          <w:spacing w:val="-3"/>
          <w:sz w:val="22"/>
          <w:szCs w:val="22"/>
        </w:rPr>
        <w:t xml:space="preserve"> SFN-58860}</w:t>
      </w:r>
      <w:bookmarkEnd w:id="24"/>
    </w:p>
    <w:sectPr w:rsidR="006C6E55" w:rsidSect="006C6E55">
      <w:footerReference w:type="default" r:id="rId8"/>
      <w:headerReference w:type="first" r:id="rId9"/>
      <w:pgSz w:w="12240" w:h="15840" w:code="1"/>
      <w:pgMar w:top="0" w:right="1440" w:bottom="0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72740" w14:textId="77777777" w:rsidR="00E7257B" w:rsidRDefault="00E7257B">
      <w:r>
        <w:separator/>
      </w:r>
    </w:p>
  </w:endnote>
  <w:endnote w:type="continuationSeparator" w:id="0">
    <w:p w14:paraId="2417BC30" w14:textId="77777777" w:rsidR="00E7257B" w:rsidRDefault="00E72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23B8E" w14:textId="77777777" w:rsidR="00891A3C" w:rsidRPr="00AB3C98" w:rsidRDefault="00AB3C98">
    <w:pPr>
      <w:pStyle w:val="Footer"/>
      <w:rPr>
        <w:sz w:val="18"/>
        <w:szCs w:val="18"/>
      </w:rPr>
    </w:pPr>
    <w:r w:rsidRPr="00AB3C98">
      <w:rPr>
        <w:sz w:val="18"/>
        <w:szCs w:val="18"/>
      </w:rPr>
      <w:t>ENR-5150 (1</w:t>
    </w:r>
    <w:r w:rsidR="005F2511">
      <w:rPr>
        <w:sz w:val="18"/>
        <w:szCs w:val="18"/>
      </w:rPr>
      <w:t>1</w:t>
    </w:r>
    <w:r w:rsidRPr="00AB3C98">
      <w:rPr>
        <w:sz w:val="18"/>
        <w:szCs w:val="18"/>
      </w:rPr>
      <w:t>-2015)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E0BFF" w14:textId="77777777" w:rsidR="00E7257B" w:rsidRDefault="00E7257B">
      <w:r>
        <w:separator/>
      </w:r>
    </w:p>
  </w:footnote>
  <w:footnote w:type="continuationSeparator" w:id="0">
    <w:p w14:paraId="61742C8C" w14:textId="77777777" w:rsidR="00E7257B" w:rsidRDefault="00E72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46D22" w14:textId="77777777" w:rsidR="008B6701" w:rsidRDefault="00F74C61" w:rsidP="00F74C61">
    <w:pPr>
      <w:pStyle w:val="Header"/>
      <w:ind w:left="-1440" w:right="-1440"/>
    </w:pPr>
    <w:bookmarkStart w:id="25" w:name="HeaderImage"/>
    <w:r>
      <w:t>{</w:t>
    </w:r>
    <w:proofErr w:type="spellStart"/>
    <w:r>
      <w:t>ImgImage</w:t>
    </w:r>
    <w:proofErr w:type="spellEnd"/>
    <w:r>
      <w:t>}</w:t>
    </w:r>
    <w:bookmarkEnd w:id="2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DF47422"/>
    <w:multiLevelType w:val="hybridMultilevel"/>
    <w:tmpl w:val="39E8F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3CE3373"/>
    <w:multiLevelType w:val="hybridMultilevel"/>
    <w:tmpl w:val="E2BC04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1"/>
  </w:num>
  <w:num w:numId="5">
    <w:abstractNumId w:val="8"/>
  </w:num>
  <w:num w:numId="6">
    <w:abstractNumId w:val="10"/>
  </w:num>
  <w:num w:numId="7">
    <w:abstractNumId w:val="6"/>
  </w:num>
  <w:num w:numId="8">
    <w:abstractNumId w:val="3"/>
  </w:num>
  <w:num w:numId="9">
    <w:abstractNumId w:val="4"/>
  </w:num>
  <w:num w:numId="10">
    <w:abstractNumId w:val="13"/>
  </w:num>
  <w:num w:numId="11">
    <w:abstractNumId w:val="2"/>
  </w:num>
  <w:num w:numId="12">
    <w:abstractNumId w:val="11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299E"/>
    <w:rsid w:val="00012104"/>
    <w:rsid w:val="0001318A"/>
    <w:rsid w:val="000340F8"/>
    <w:rsid w:val="00053931"/>
    <w:rsid w:val="00080032"/>
    <w:rsid w:val="00091C96"/>
    <w:rsid w:val="000A2073"/>
    <w:rsid w:val="000B5A39"/>
    <w:rsid w:val="000C4D22"/>
    <w:rsid w:val="000D6188"/>
    <w:rsid w:val="000E040B"/>
    <w:rsid w:val="001017DE"/>
    <w:rsid w:val="00103906"/>
    <w:rsid w:val="0014759C"/>
    <w:rsid w:val="00184A19"/>
    <w:rsid w:val="00185355"/>
    <w:rsid w:val="0019707C"/>
    <w:rsid w:val="001A6202"/>
    <w:rsid w:val="001B3783"/>
    <w:rsid w:val="001C0E1E"/>
    <w:rsid w:val="001C39CC"/>
    <w:rsid w:val="001C61C7"/>
    <w:rsid w:val="001C69CA"/>
    <w:rsid w:val="001D4E4A"/>
    <w:rsid w:val="001E7F9D"/>
    <w:rsid w:val="001F239F"/>
    <w:rsid w:val="00220F18"/>
    <w:rsid w:val="00254DA0"/>
    <w:rsid w:val="002A4451"/>
    <w:rsid w:val="002B17D8"/>
    <w:rsid w:val="002B18F2"/>
    <w:rsid w:val="002B19D6"/>
    <w:rsid w:val="002B327A"/>
    <w:rsid w:val="002B751A"/>
    <w:rsid w:val="002C36EB"/>
    <w:rsid w:val="002C48AD"/>
    <w:rsid w:val="002E3EE6"/>
    <w:rsid w:val="002F316B"/>
    <w:rsid w:val="002F7B1B"/>
    <w:rsid w:val="003119D5"/>
    <w:rsid w:val="00311CC8"/>
    <w:rsid w:val="003351DE"/>
    <w:rsid w:val="003471FB"/>
    <w:rsid w:val="00363288"/>
    <w:rsid w:val="00394C67"/>
    <w:rsid w:val="003A0463"/>
    <w:rsid w:val="003A1CE2"/>
    <w:rsid w:val="003B7C0C"/>
    <w:rsid w:val="00404E98"/>
    <w:rsid w:val="0042188B"/>
    <w:rsid w:val="00426EEF"/>
    <w:rsid w:val="00445533"/>
    <w:rsid w:val="00445BEA"/>
    <w:rsid w:val="00447E43"/>
    <w:rsid w:val="004963FE"/>
    <w:rsid w:val="004B5C9F"/>
    <w:rsid w:val="004F18ED"/>
    <w:rsid w:val="004F2A56"/>
    <w:rsid w:val="00504734"/>
    <w:rsid w:val="005275EF"/>
    <w:rsid w:val="005518B2"/>
    <w:rsid w:val="005D4A97"/>
    <w:rsid w:val="005F2511"/>
    <w:rsid w:val="00622FBB"/>
    <w:rsid w:val="00643FFE"/>
    <w:rsid w:val="00655B1F"/>
    <w:rsid w:val="0066045A"/>
    <w:rsid w:val="006655D1"/>
    <w:rsid w:val="006664EE"/>
    <w:rsid w:val="0068174B"/>
    <w:rsid w:val="00682818"/>
    <w:rsid w:val="00687544"/>
    <w:rsid w:val="006C6E55"/>
    <w:rsid w:val="006E5411"/>
    <w:rsid w:val="006F2FA1"/>
    <w:rsid w:val="006F52C4"/>
    <w:rsid w:val="00741722"/>
    <w:rsid w:val="00741EDB"/>
    <w:rsid w:val="0076553F"/>
    <w:rsid w:val="0077299E"/>
    <w:rsid w:val="007858D5"/>
    <w:rsid w:val="00786A8B"/>
    <w:rsid w:val="007A0F97"/>
    <w:rsid w:val="007A1DFE"/>
    <w:rsid w:val="007A4B5C"/>
    <w:rsid w:val="00816AEC"/>
    <w:rsid w:val="008625ED"/>
    <w:rsid w:val="008632E8"/>
    <w:rsid w:val="00891A3C"/>
    <w:rsid w:val="008B6701"/>
    <w:rsid w:val="008D2798"/>
    <w:rsid w:val="008E05C5"/>
    <w:rsid w:val="008E46C8"/>
    <w:rsid w:val="0093047B"/>
    <w:rsid w:val="009323F0"/>
    <w:rsid w:val="00943FD6"/>
    <w:rsid w:val="00954679"/>
    <w:rsid w:val="009A156D"/>
    <w:rsid w:val="009B5C4B"/>
    <w:rsid w:val="00A15790"/>
    <w:rsid w:val="00A431E8"/>
    <w:rsid w:val="00A85C80"/>
    <w:rsid w:val="00A95C7B"/>
    <w:rsid w:val="00A96E19"/>
    <w:rsid w:val="00AA0052"/>
    <w:rsid w:val="00AB3C98"/>
    <w:rsid w:val="00B442F7"/>
    <w:rsid w:val="00B450E4"/>
    <w:rsid w:val="00BA72ED"/>
    <w:rsid w:val="00BD4BE2"/>
    <w:rsid w:val="00C037E0"/>
    <w:rsid w:val="00C04184"/>
    <w:rsid w:val="00C206B1"/>
    <w:rsid w:val="00C22A4E"/>
    <w:rsid w:val="00C555C7"/>
    <w:rsid w:val="00CA6A81"/>
    <w:rsid w:val="00CD062B"/>
    <w:rsid w:val="00D01368"/>
    <w:rsid w:val="00D05E57"/>
    <w:rsid w:val="00D13582"/>
    <w:rsid w:val="00D36E9F"/>
    <w:rsid w:val="00D524F5"/>
    <w:rsid w:val="00D825FB"/>
    <w:rsid w:val="00D86E3D"/>
    <w:rsid w:val="00D904C7"/>
    <w:rsid w:val="00DA21A6"/>
    <w:rsid w:val="00DD3448"/>
    <w:rsid w:val="00E7257B"/>
    <w:rsid w:val="00E912C8"/>
    <w:rsid w:val="00E9220B"/>
    <w:rsid w:val="00E97ED1"/>
    <w:rsid w:val="00EB1610"/>
    <w:rsid w:val="00EB56CB"/>
    <w:rsid w:val="00ED4442"/>
    <w:rsid w:val="00EF16E1"/>
    <w:rsid w:val="00EF1B5F"/>
    <w:rsid w:val="00F06399"/>
    <w:rsid w:val="00F20ECD"/>
    <w:rsid w:val="00F33AF1"/>
    <w:rsid w:val="00F41A3A"/>
    <w:rsid w:val="00F47712"/>
    <w:rsid w:val="00F65260"/>
    <w:rsid w:val="00F74C61"/>
    <w:rsid w:val="00F7528A"/>
    <w:rsid w:val="00F9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2C2B43"/>
  <w15:docId w15:val="{BCFB10B9-0123-4A6F-A2AB-B980AA2A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semiHidden/>
    <w:rsid w:val="006655D1"/>
    <w:rPr>
      <w:sz w:val="16"/>
      <w:szCs w:val="16"/>
    </w:rPr>
  </w:style>
  <w:style w:type="paragraph" w:styleId="CommentText">
    <w:name w:val="annotation text"/>
    <w:basedOn w:val="Normal"/>
    <w:semiHidden/>
    <w:rsid w:val="006655D1"/>
    <w:rPr>
      <w:sz w:val="20"/>
    </w:rPr>
  </w:style>
  <w:style w:type="paragraph" w:styleId="CommentSubject">
    <w:name w:val="annotation subject"/>
    <w:basedOn w:val="CommentText"/>
    <w:next w:val="CommentText"/>
    <w:semiHidden/>
    <w:rsid w:val="006655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6E6317A-1590-46B9-A474-418D65014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6</TotalTime>
  <Pages>2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creator>Jamie</dc:creator>
  <cp:lastModifiedBy>Gondane, Nurul</cp:lastModifiedBy>
  <cp:revision>7</cp:revision>
  <cp:lastPrinted>2008-03-07T09:36:00Z</cp:lastPrinted>
  <dcterms:created xsi:type="dcterms:W3CDTF">2015-11-13T20:27:00Z</dcterms:created>
  <dcterms:modified xsi:type="dcterms:W3CDTF">2021-11-15T11:41:00Z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1314161716</vt:i4>
  </property>
  <property fmtid="{D5CDD505-2E9C-101B-9397-08002B2CF9AE}" pid="4" name="_EmailSubject">
    <vt:lpwstr>ENR-5150</vt:lpwstr>
  </property>
  <property fmtid="{D5CDD505-2E9C-101B-9397-08002B2CF9AE}" pid="5" name="_AuthorEmail">
    <vt:lpwstr>sdschaak@nd.gov</vt:lpwstr>
  </property>
  <property fmtid="{D5CDD505-2E9C-101B-9397-08002B2CF9AE}" pid="6" name="_AuthorEmailDisplayName">
    <vt:lpwstr>Dschaak, Sharmain L.</vt:lpwstr>
  </property>
  <property fmtid="{D5CDD505-2E9C-101B-9397-08002B2CF9AE}" pid="7" name="_ReviewingToolsShownOnce">
    <vt:lpwstr/>
  </property>
</Properties>
</file>