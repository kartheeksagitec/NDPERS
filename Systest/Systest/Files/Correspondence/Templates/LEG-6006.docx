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392" w:rsidRDefault="00B50392" w:rsidP="004E3BA2">
      <w:pPr>
        <w:rPr>
          <w:spacing w:val="-2"/>
          <w:sz w:val="22"/>
        </w:rPr>
      </w:pPr>
    </w:p>
    <w:p w:rsidR="00B50392" w:rsidRDefault="00B50392" w:rsidP="004E3BA2">
      <w:pPr>
        <w:rPr>
          <w:spacing w:val="-2"/>
          <w:sz w:val="22"/>
        </w:rPr>
      </w:pPr>
    </w:p>
    <w:p w:rsidR="004E3BA2" w:rsidRPr="00A07876" w:rsidRDefault="004E3BA2" w:rsidP="004E3BA2">
      <w:pPr>
        <w:rPr>
          <w:spacing w:val="-2"/>
          <w:sz w:val="22"/>
        </w:rPr>
      </w:pPr>
      <w:bookmarkStart w:id="0" w:name="sagitec1"/>
      <w:r w:rsidRPr="00A07876">
        <w:rPr>
          <w:spacing w:val="-2"/>
          <w:sz w:val="22"/>
        </w:rPr>
        <w:t>{</w:t>
      </w:r>
      <w:proofErr w:type="spellStart"/>
      <w:proofErr w:type="gramStart"/>
      <w:r w:rsidRPr="00A07876">
        <w:rPr>
          <w:spacing w:val="-2"/>
          <w:sz w:val="22"/>
        </w:rPr>
        <w:t>stdlongdate</w:t>
      </w:r>
      <w:proofErr w:type="spellEnd"/>
      <w:proofErr w:type="gramEnd"/>
      <w:r w:rsidRPr="00A07876">
        <w:rPr>
          <w:spacing w:val="-2"/>
          <w:sz w:val="22"/>
        </w:rPr>
        <w:t>}</w:t>
      </w:r>
      <w:bookmarkEnd w:id="0"/>
      <w:r w:rsidRPr="00A07876">
        <w:rPr>
          <w:spacing w:val="-2"/>
          <w:sz w:val="22"/>
        </w:rPr>
        <w:tab/>
      </w:r>
      <w:r w:rsidRPr="00A07876">
        <w:rPr>
          <w:spacing w:val="-2"/>
          <w:sz w:val="22"/>
        </w:rPr>
        <w:tab/>
      </w:r>
      <w:r w:rsidRPr="00A07876">
        <w:rPr>
          <w:spacing w:val="-2"/>
          <w:sz w:val="22"/>
        </w:rPr>
        <w:tab/>
      </w:r>
      <w:r w:rsidRPr="00A07876">
        <w:rPr>
          <w:spacing w:val="-2"/>
          <w:sz w:val="22"/>
        </w:rPr>
        <w:tab/>
      </w:r>
      <w:r w:rsidRPr="00A07876">
        <w:rPr>
          <w:spacing w:val="-2"/>
          <w:sz w:val="22"/>
        </w:rPr>
        <w:tab/>
      </w:r>
      <w:r w:rsidRPr="00A07876">
        <w:rPr>
          <w:spacing w:val="-2"/>
          <w:sz w:val="22"/>
        </w:rPr>
        <w:tab/>
      </w:r>
      <w:r w:rsidRPr="00A07876">
        <w:rPr>
          <w:spacing w:val="-2"/>
          <w:sz w:val="22"/>
        </w:rPr>
        <w:tab/>
      </w:r>
      <w:r w:rsidR="00103C89">
        <w:rPr>
          <w:spacing w:val="-2"/>
          <w:sz w:val="22"/>
        </w:rPr>
        <w:tab/>
      </w:r>
      <w:r w:rsidRPr="00A07876">
        <w:rPr>
          <w:spacing w:val="-2"/>
          <w:sz w:val="22"/>
        </w:rPr>
        <w:t xml:space="preserve">Member ID: </w:t>
      </w:r>
      <w:bookmarkStart w:id="1" w:name="sagitec2"/>
      <w:r w:rsidRPr="00A07876">
        <w:rPr>
          <w:spacing w:val="-2"/>
          <w:sz w:val="22"/>
        </w:rPr>
        <w:t>{</w:t>
      </w:r>
      <w:proofErr w:type="spellStart"/>
      <w:r w:rsidRPr="00A07876">
        <w:rPr>
          <w:spacing w:val="-2"/>
          <w:sz w:val="22"/>
        </w:rPr>
        <w:t>stdMbrPERSLinkID</w:t>
      </w:r>
      <w:proofErr w:type="spellEnd"/>
      <w:r w:rsidRPr="00A07876">
        <w:rPr>
          <w:spacing w:val="-2"/>
          <w:sz w:val="22"/>
        </w:rPr>
        <w:t>}</w:t>
      </w:r>
      <w:bookmarkEnd w:id="1"/>
    </w:p>
    <w:p w:rsidR="00B50392" w:rsidRDefault="00103C89" w:rsidP="00F9627D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ab/>
      </w:r>
    </w:p>
    <w:p w:rsidR="0078597D" w:rsidRPr="00A07876" w:rsidRDefault="00103C89" w:rsidP="00F9627D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ab/>
      </w:r>
      <w:bookmarkStart w:id="2" w:name="_GoBack"/>
      <w:bookmarkEnd w:id="2"/>
    </w:p>
    <w:p w:rsidR="004E3BA2" w:rsidRPr="00A07876" w:rsidRDefault="004E3BA2" w:rsidP="004E3BA2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A0787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07876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Pr="00A07876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A07876">
        <w:rPr>
          <w:rFonts w:cs="Arial"/>
          <w:spacing w:val="-2"/>
          <w:sz w:val="22"/>
          <w:szCs w:val="22"/>
        </w:rPr>
        <w:t>ContactName</w:t>
      </w:r>
      <w:proofErr w:type="spellEnd"/>
      <w:r w:rsidRPr="00A07876">
        <w:rPr>
          <w:rFonts w:cs="Arial"/>
          <w:spacing w:val="-2"/>
          <w:sz w:val="22"/>
          <w:szCs w:val="22"/>
        </w:rPr>
        <w:t>}</w:t>
      </w:r>
      <w:bookmarkEnd w:id="3"/>
    </w:p>
    <w:p w:rsidR="004E3BA2" w:rsidRPr="00A07876" w:rsidRDefault="004E3BA2" w:rsidP="004E3BA2">
      <w:pPr>
        <w:rPr>
          <w:rFonts w:cs="Arial"/>
          <w:spacing w:val="-2"/>
          <w:sz w:val="22"/>
          <w:szCs w:val="22"/>
        </w:rPr>
      </w:pPr>
      <w:bookmarkStart w:id="4" w:name="sagitec4"/>
      <w:r w:rsidRPr="00A0787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07876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Pr="00A07876">
        <w:rPr>
          <w:rFonts w:cs="Arial"/>
          <w:spacing w:val="-2"/>
          <w:sz w:val="22"/>
          <w:szCs w:val="22"/>
        </w:rPr>
        <w:t xml:space="preserve"> ContactAdrCorStreet1}</w:t>
      </w:r>
      <w:bookmarkEnd w:id="4"/>
    </w:p>
    <w:p w:rsidR="004E3BA2" w:rsidRPr="00A07876" w:rsidRDefault="004E3BA2" w:rsidP="004E3BA2">
      <w:pPr>
        <w:rPr>
          <w:rFonts w:cs="Arial"/>
          <w:spacing w:val="-2"/>
          <w:sz w:val="22"/>
          <w:szCs w:val="22"/>
        </w:rPr>
      </w:pPr>
      <w:bookmarkStart w:id="5" w:name="sagitec5"/>
      <w:r w:rsidRPr="00A07876">
        <w:rPr>
          <w:rFonts w:cs="Arial"/>
          <w:spacing w:val="-2"/>
          <w:sz w:val="22"/>
          <w:szCs w:val="22"/>
        </w:rPr>
        <w:t>{</w:t>
      </w:r>
      <w:proofErr w:type="gramStart"/>
      <w:r w:rsidRPr="00A07876">
        <w:rPr>
          <w:rFonts w:cs="Arial"/>
          <w:spacing w:val="-2"/>
          <w:sz w:val="22"/>
          <w:szCs w:val="22"/>
        </w:rPr>
        <w:t>x</w:t>
      </w:r>
      <w:proofErr w:type="gramEnd"/>
      <w:r w:rsidRPr="00A07876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A07876">
        <w:rPr>
          <w:rFonts w:cs="Arial"/>
          <w:spacing w:val="-2"/>
          <w:sz w:val="22"/>
          <w:szCs w:val="22"/>
        </w:rPr>
        <w:t>qu</w:t>
      </w:r>
      <w:proofErr w:type="spellEnd"/>
      <w:r w:rsidRPr="00A07876">
        <w:rPr>
          <w:rFonts w:cs="Arial"/>
          <w:spacing w:val="-2"/>
          <w:sz w:val="22"/>
          <w:szCs w:val="22"/>
        </w:rPr>
        <w:t xml:space="preserve"> ContactAdrCorStreet2}</w:t>
      </w:r>
      <w:bookmarkEnd w:id="5"/>
    </w:p>
    <w:p w:rsidR="004E3BA2" w:rsidRPr="00A07876" w:rsidRDefault="00C46B8C" w:rsidP="004E3BA2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  <w:r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4E3BA2" w:rsidRPr="00A07876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4E3BA2" w:rsidRPr="00A07876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4E3BA2" w:rsidRPr="00A07876">
        <w:rPr>
          <w:rFonts w:cs="Arial"/>
          <w:spacing w:val="-2"/>
          <w:sz w:val="22"/>
          <w:szCs w:val="22"/>
        </w:rPr>
        <w:t>ContactAdrCorZip</w:t>
      </w:r>
      <w:proofErr w:type="spellEnd"/>
      <w:r w:rsidR="004E3BA2" w:rsidRPr="00A07876">
        <w:rPr>
          <w:rFonts w:cs="Arial"/>
          <w:spacing w:val="-2"/>
          <w:sz w:val="22"/>
          <w:szCs w:val="22"/>
        </w:rPr>
        <w:t>}</w:t>
      </w:r>
      <w:bookmarkEnd w:id="8"/>
    </w:p>
    <w:p w:rsidR="0078597D" w:rsidRDefault="0078597D" w:rsidP="00F9627D">
      <w:pPr>
        <w:rPr>
          <w:rFonts w:cs="Arial"/>
          <w:sz w:val="22"/>
          <w:szCs w:val="22"/>
        </w:rPr>
      </w:pPr>
    </w:p>
    <w:p w:rsidR="00B50392" w:rsidRPr="00A07876" w:rsidRDefault="00B50392" w:rsidP="00F9627D">
      <w:pPr>
        <w:rPr>
          <w:rFonts w:cs="Arial"/>
          <w:sz w:val="22"/>
          <w:szCs w:val="22"/>
        </w:rPr>
      </w:pPr>
    </w:p>
    <w:p w:rsidR="00B621A3" w:rsidRPr="00A07876" w:rsidRDefault="00B621A3" w:rsidP="00F9627D">
      <w:pPr>
        <w:suppressAutoHyphens/>
        <w:rPr>
          <w:rFonts w:cs="Arial"/>
          <w:b/>
          <w:spacing w:val="-3"/>
          <w:sz w:val="22"/>
          <w:szCs w:val="22"/>
        </w:rPr>
      </w:pPr>
      <w:r w:rsidRPr="00A07876">
        <w:rPr>
          <w:rFonts w:cs="Arial"/>
          <w:b/>
          <w:spacing w:val="-3"/>
          <w:sz w:val="22"/>
          <w:szCs w:val="22"/>
        </w:rPr>
        <w:t xml:space="preserve">RE:  </w:t>
      </w:r>
      <w:r w:rsidR="00222A67" w:rsidRPr="00A07876">
        <w:rPr>
          <w:rFonts w:cs="Arial"/>
          <w:b/>
          <w:spacing w:val="-3"/>
          <w:sz w:val="22"/>
          <w:szCs w:val="22"/>
        </w:rPr>
        <w:t xml:space="preserve">NOTICE OF </w:t>
      </w:r>
      <w:r w:rsidR="00696970" w:rsidRPr="00A07876">
        <w:rPr>
          <w:rFonts w:cs="Arial"/>
          <w:b/>
          <w:spacing w:val="-3"/>
          <w:sz w:val="22"/>
          <w:szCs w:val="22"/>
        </w:rPr>
        <w:t>DETERMINATION</w:t>
      </w:r>
      <w:r w:rsidR="00222A67" w:rsidRPr="00A07876">
        <w:rPr>
          <w:rFonts w:cs="Arial"/>
          <w:b/>
          <w:spacing w:val="-3"/>
          <w:sz w:val="22"/>
          <w:szCs w:val="22"/>
        </w:rPr>
        <w:t xml:space="preserve"> OF QUALIFIED</w:t>
      </w:r>
      <w:r w:rsidR="00564506" w:rsidRPr="00A07876">
        <w:rPr>
          <w:rFonts w:cs="Arial"/>
          <w:b/>
          <w:spacing w:val="-3"/>
          <w:sz w:val="22"/>
          <w:szCs w:val="22"/>
        </w:rPr>
        <w:t xml:space="preserve"> </w:t>
      </w:r>
      <w:r w:rsidRPr="00A07876">
        <w:rPr>
          <w:rFonts w:cs="Arial"/>
          <w:b/>
          <w:spacing w:val="-3"/>
          <w:sz w:val="22"/>
          <w:szCs w:val="22"/>
        </w:rPr>
        <w:t xml:space="preserve">DOMESTIC RELATIONS ORDER </w:t>
      </w:r>
      <w:bookmarkStart w:id="9" w:name="sagitec9"/>
      <w:r w:rsidR="00C8079F" w:rsidRPr="00A07876">
        <w:rPr>
          <w:rFonts w:cs="Arial"/>
          <w:b/>
          <w:spacing w:val="-3"/>
          <w:sz w:val="22"/>
          <w:szCs w:val="22"/>
        </w:rPr>
        <w:t>{</w:t>
      </w:r>
      <w:proofErr w:type="spellStart"/>
      <w:r w:rsidR="00C8079F" w:rsidRPr="00A07876">
        <w:rPr>
          <w:rFonts w:cs="Arial"/>
          <w:b/>
          <w:spacing w:val="-3"/>
          <w:sz w:val="22"/>
          <w:szCs w:val="22"/>
        </w:rPr>
        <w:t>DRO</w:t>
      </w:r>
      <w:r w:rsidR="00F37C4C">
        <w:rPr>
          <w:rFonts w:cs="Arial"/>
          <w:b/>
          <w:spacing w:val="-3"/>
          <w:sz w:val="22"/>
          <w:szCs w:val="22"/>
        </w:rPr>
        <w:t>C</w:t>
      </w:r>
      <w:r w:rsidR="004E3BA2" w:rsidRPr="00A07876">
        <w:rPr>
          <w:rFonts w:cs="Arial"/>
          <w:b/>
          <w:spacing w:val="-3"/>
          <w:sz w:val="22"/>
          <w:szCs w:val="22"/>
        </w:rPr>
        <w:t>ase</w:t>
      </w:r>
      <w:r w:rsidR="00F37C4C">
        <w:rPr>
          <w:rFonts w:cs="Arial"/>
          <w:b/>
          <w:spacing w:val="-3"/>
          <w:sz w:val="22"/>
          <w:szCs w:val="22"/>
        </w:rPr>
        <w:t>N</w:t>
      </w:r>
      <w:r w:rsidR="00C8079F" w:rsidRPr="00A07876">
        <w:rPr>
          <w:rFonts w:cs="Arial"/>
          <w:b/>
          <w:spacing w:val="-3"/>
          <w:sz w:val="22"/>
          <w:szCs w:val="22"/>
        </w:rPr>
        <w:t>umber</w:t>
      </w:r>
      <w:proofErr w:type="spellEnd"/>
      <w:r w:rsidR="00C8079F" w:rsidRPr="00A07876">
        <w:rPr>
          <w:rFonts w:cs="Arial"/>
          <w:b/>
          <w:spacing w:val="-3"/>
          <w:sz w:val="22"/>
          <w:szCs w:val="22"/>
        </w:rPr>
        <w:t>}</w:t>
      </w:r>
      <w:bookmarkEnd w:id="9"/>
    </w:p>
    <w:p w:rsidR="00103C89" w:rsidRDefault="00103C89" w:rsidP="00F9627D">
      <w:pPr>
        <w:rPr>
          <w:rFonts w:cs="Arial"/>
          <w:b/>
          <w:spacing w:val="-2"/>
          <w:sz w:val="22"/>
          <w:szCs w:val="22"/>
        </w:rPr>
      </w:pPr>
    </w:p>
    <w:p w:rsidR="00103C89" w:rsidRDefault="00103C89" w:rsidP="00F9627D">
      <w:pPr>
        <w:rPr>
          <w:rFonts w:cs="Arial"/>
          <w:b/>
          <w:spacing w:val="-2"/>
          <w:sz w:val="22"/>
          <w:szCs w:val="22"/>
        </w:rPr>
      </w:pPr>
      <w:r>
        <w:rPr>
          <w:rFonts w:cs="Arial"/>
          <w:b/>
          <w:spacing w:val="-2"/>
          <w:sz w:val="22"/>
          <w:szCs w:val="22"/>
        </w:rPr>
        <w:t xml:space="preserve">MEMBER:  </w:t>
      </w:r>
      <w:bookmarkStart w:id="10" w:name="sagitec10"/>
      <w:r>
        <w:rPr>
          <w:rFonts w:cs="Arial"/>
          <w:b/>
          <w:spacing w:val="-2"/>
          <w:sz w:val="22"/>
          <w:szCs w:val="22"/>
        </w:rPr>
        <w:t>{</w:t>
      </w:r>
      <w:proofErr w:type="spellStart"/>
      <w:r w:rsidR="00D638C0" w:rsidRPr="00A07876">
        <w:rPr>
          <w:rFonts w:cs="Arial"/>
          <w:b/>
          <w:spacing w:val="-2"/>
          <w:sz w:val="22"/>
          <w:szCs w:val="22"/>
        </w:rPr>
        <w:t>stdMbrFullName</w:t>
      </w:r>
      <w:proofErr w:type="spellEnd"/>
      <w:r w:rsidR="007130AB" w:rsidRPr="00A07876">
        <w:rPr>
          <w:rFonts w:cs="Arial"/>
          <w:b/>
          <w:spacing w:val="-2"/>
          <w:sz w:val="22"/>
          <w:szCs w:val="22"/>
        </w:rPr>
        <w:t>}</w:t>
      </w:r>
      <w:bookmarkEnd w:id="10"/>
    </w:p>
    <w:p w:rsidR="00222A67" w:rsidRPr="00A07876" w:rsidRDefault="00A07876" w:rsidP="00F9627D">
      <w:pPr>
        <w:rPr>
          <w:rFonts w:cs="Arial"/>
          <w:b/>
          <w:spacing w:val="-2"/>
          <w:sz w:val="22"/>
          <w:szCs w:val="22"/>
        </w:rPr>
      </w:pPr>
      <w:r>
        <w:rPr>
          <w:rFonts w:cs="Arial"/>
          <w:b/>
          <w:spacing w:val="-2"/>
          <w:sz w:val="22"/>
          <w:szCs w:val="22"/>
        </w:rPr>
        <w:t xml:space="preserve">ALTERNATE PAYEE:  </w:t>
      </w:r>
      <w:bookmarkStart w:id="11" w:name="sagitec11"/>
      <w:r>
        <w:rPr>
          <w:rFonts w:cs="Arial"/>
          <w:b/>
          <w:spacing w:val="-2"/>
          <w:sz w:val="22"/>
          <w:szCs w:val="22"/>
        </w:rPr>
        <w:t>{</w:t>
      </w:r>
      <w:proofErr w:type="spellStart"/>
      <w:r>
        <w:rPr>
          <w:rFonts w:cs="Arial"/>
          <w:b/>
          <w:spacing w:val="-2"/>
          <w:sz w:val="22"/>
          <w:szCs w:val="22"/>
        </w:rPr>
        <w:t>AlternatePayee</w:t>
      </w:r>
      <w:r w:rsidR="00CB78BF">
        <w:rPr>
          <w:rFonts w:cs="Arial"/>
          <w:b/>
          <w:spacing w:val="-2"/>
          <w:sz w:val="22"/>
          <w:szCs w:val="22"/>
        </w:rPr>
        <w:t>Caps</w:t>
      </w:r>
      <w:proofErr w:type="spellEnd"/>
      <w:r w:rsidR="00222A67" w:rsidRPr="00A07876">
        <w:rPr>
          <w:rFonts w:cs="Arial"/>
          <w:b/>
          <w:spacing w:val="-2"/>
          <w:sz w:val="22"/>
          <w:szCs w:val="22"/>
        </w:rPr>
        <w:t>}</w:t>
      </w:r>
      <w:bookmarkEnd w:id="11"/>
    </w:p>
    <w:p w:rsidR="00B621A3" w:rsidRPr="00A07876" w:rsidRDefault="00B621A3" w:rsidP="00F9627D">
      <w:pPr>
        <w:suppressAutoHyphens/>
        <w:rPr>
          <w:rFonts w:cs="Arial"/>
          <w:b/>
          <w:spacing w:val="-3"/>
          <w:sz w:val="22"/>
          <w:szCs w:val="22"/>
        </w:rPr>
      </w:pPr>
    </w:p>
    <w:p w:rsidR="0078597D" w:rsidRPr="00A07876" w:rsidRDefault="0078597D" w:rsidP="00F9627D">
      <w:pPr>
        <w:rPr>
          <w:rFonts w:cs="Arial"/>
          <w:caps/>
          <w:spacing w:val="-2"/>
          <w:sz w:val="22"/>
          <w:szCs w:val="22"/>
        </w:rPr>
      </w:pPr>
      <w:r w:rsidRPr="00A07876">
        <w:rPr>
          <w:rFonts w:cs="Arial"/>
          <w:sz w:val="22"/>
          <w:szCs w:val="22"/>
        </w:rPr>
        <w:t xml:space="preserve">Dear </w:t>
      </w:r>
      <w:bookmarkStart w:id="12" w:name="sagitec12"/>
      <w:r w:rsidRPr="00A07876">
        <w:rPr>
          <w:rFonts w:cs="Arial"/>
          <w:spacing w:val="-2"/>
          <w:sz w:val="22"/>
          <w:szCs w:val="22"/>
        </w:rPr>
        <w:t>{</w:t>
      </w:r>
      <w:proofErr w:type="spellStart"/>
      <w:r w:rsidR="00F146E2">
        <w:rPr>
          <w:rFonts w:cs="Arial"/>
          <w:spacing w:val="-2"/>
          <w:sz w:val="22"/>
          <w:szCs w:val="22"/>
        </w:rPr>
        <w:t>qu</w:t>
      </w:r>
      <w:proofErr w:type="spellEnd"/>
      <w:r w:rsidR="00F146E2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3A70F6" w:rsidRPr="00A07876">
        <w:rPr>
          <w:rFonts w:cs="Arial"/>
          <w:spacing w:val="-2"/>
          <w:sz w:val="22"/>
          <w:szCs w:val="22"/>
        </w:rPr>
        <w:t>Contact</w:t>
      </w:r>
      <w:r w:rsidRPr="00A07876">
        <w:rPr>
          <w:rFonts w:cs="Arial"/>
          <w:spacing w:val="-2"/>
          <w:sz w:val="22"/>
          <w:szCs w:val="22"/>
        </w:rPr>
        <w:t>Name</w:t>
      </w:r>
      <w:proofErr w:type="spellEnd"/>
      <w:r w:rsidRPr="00A07876">
        <w:rPr>
          <w:rFonts w:cs="Arial"/>
          <w:spacing w:val="-2"/>
          <w:sz w:val="22"/>
          <w:szCs w:val="22"/>
        </w:rPr>
        <w:t>}</w:t>
      </w:r>
      <w:bookmarkEnd w:id="12"/>
      <w:r w:rsidR="00CA165C" w:rsidRPr="00A07876">
        <w:rPr>
          <w:rFonts w:cs="Arial"/>
          <w:spacing w:val="-2"/>
          <w:sz w:val="22"/>
          <w:szCs w:val="22"/>
        </w:rPr>
        <w:t>:</w:t>
      </w:r>
    </w:p>
    <w:p w:rsidR="004813B6" w:rsidRPr="00A07876" w:rsidRDefault="004813B6" w:rsidP="00F9627D">
      <w:pPr>
        <w:suppressAutoHyphens/>
        <w:rPr>
          <w:rFonts w:cs="Arial"/>
          <w:spacing w:val="-3"/>
          <w:sz w:val="22"/>
          <w:szCs w:val="22"/>
        </w:rPr>
      </w:pPr>
    </w:p>
    <w:p w:rsidR="005E4CE1" w:rsidRPr="00A07876" w:rsidRDefault="0098491A" w:rsidP="005E4CE1">
      <w:pPr>
        <w:suppressAutoHyphens/>
        <w:rPr>
          <w:rFonts w:cs="Arial"/>
          <w:spacing w:val="-3"/>
          <w:sz w:val="22"/>
          <w:szCs w:val="22"/>
        </w:rPr>
      </w:pPr>
      <w:r w:rsidRPr="00A07876">
        <w:rPr>
          <w:rFonts w:cs="Arial"/>
          <w:spacing w:val="-3"/>
          <w:sz w:val="22"/>
          <w:szCs w:val="22"/>
        </w:rPr>
        <w:t>Enclosed</w:t>
      </w:r>
      <w:r w:rsidR="006A02EA" w:rsidRPr="00A07876">
        <w:rPr>
          <w:rFonts w:cs="Arial"/>
          <w:spacing w:val="-3"/>
          <w:sz w:val="22"/>
          <w:szCs w:val="22"/>
        </w:rPr>
        <w:t xml:space="preserve"> you will find a certified copy of the Qualified Domestic Relations Order pertaining to NDPERS </w:t>
      </w:r>
      <w:bookmarkStart w:id="13" w:name="sagitec13"/>
      <w:r w:rsidR="00407260" w:rsidRPr="00A07876">
        <w:rPr>
          <w:rFonts w:cs="Arial"/>
          <w:spacing w:val="-3"/>
          <w:sz w:val="22"/>
          <w:szCs w:val="22"/>
        </w:rPr>
        <w:t>{Plan}</w:t>
      </w:r>
      <w:bookmarkEnd w:id="13"/>
      <w:r w:rsidR="00702907" w:rsidRPr="00A07876">
        <w:rPr>
          <w:rFonts w:cs="Arial"/>
          <w:spacing w:val="-3"/>
          <w:sz w:val="22"/>
          <w:szCs w:val="22"/>
        </w:rPr>
        <w:t xml:space="preserve"> for </w:t>
      </w:r>
      <w:bookmarkStart w:id="14" w:name="sagitec14"/>
      <w:r w:rsidR="00AE74C9" w:rsidRPr="00A07876">
        <w:rPr>
          <w:rFonts w:cs="Arial"/>
          <w:spacing w:val="-2"/>
          <w:sz w:val="22"/>
          <w:szCs w:val="22"/>
        </w:rPr>
        <w:t>{</w:t>
      </w:r>
      <w:proofErr w:type="spellStart"/>
      <w:r w:rsidR="00AE74C9" w:rsidRPr="00A07876">
        <w:rPr>
          <w:rFonts w:cs="Arial"/>
          <w:spacing w:val="-2"/>
          <w:sz w:val="22"/>
          <w:szCs w:val="22"/>
        </w:rPr>
        <w:t>stdMbrSalutation</w:t>
      </w:r>
      <w:proofErr w:type="spellEnd"/>
      <w:r w:rsidR="00AE74C9" w:rsidRPr="00A07876">
        <w:rPr>
          <w:rFonts w:cs="Arial"/>
          <w:spacing w:val="-3"/>
          <w:sz w:val="22"/>
          <w:szCs w:val="22"/>
        </w:rPr>
        <w:t>}</w:t>
      </w:r>
      <w:bookmarkEnd w:id="14"/>
      <w:r w:rsidR="00AE74C9" w:rsidRPr="00A07876">
        <w:rPr>
          <w:rFonts w:cs="Arial"/>
          <w:spacing w:val="-3"/>
          <w:sz w:val="22"/>
          <w:szCs w:val="22"/>
        </w:rPr>
        <w:t>.</w:t>
      </w:r>
      <w:r w:rsidR="005E4CE1" w:rsidRPr="00A07876">
        <w:rPr>
          <w:rFonts w:cs="Arial"/>
          <w:spacing w:val="-3"/>
          <w:sz w:val="22"/>
          <w:szCs w:val="22"/>
        </w:rPr>
        <w:t xml:space="preserve"> </w:t>
      </w:r>
      <w:r w:rsidR="00640707" w:rsidRPr="00A07876">
        <w:rPr>
          <w:rFonts w:cs="Arial"/>
          <w:spacing w:val="-3"/>
          <w:sz w:val="22"/>
          <w:szCs w:val="22"/>
        </w:rPr>
        <w:t xml:space="preserve"> </w:t>
      </w:r>
      <w:r w:rsidR="005E4CE1" w:rsidRPr="00A07876">
        <w:rPr>
          <w:rFonts w:cs="Arial"/>
          <w:spacing w:val="-3"/>
          <w:sz w:val="22"/>
          <w:szCs w:val="22"/>
        </w:rPr>
        <w:t>The Order has been reviewed by NDPERS</w:t>
      </w:r>
      <w:r w:rsidR="00640707" w:rsidRPr="00A07876">
        <w:rPr>
          <w:rFonts w:cs="Arial"/>
          <w:spacing w:val="-3"/>
          <w:sz w:val="22"/>
          <w:szCs w:val="22"/>
        </w:rPr>
        <w:t>’</w:t>
      </w:r>
      <w:r w:rsidR="005E4CE1" w:rsidRPr="00A07876">
        <w:rPr>
          <w:rFonts w:cs="Arial"/>
          <w:spacing w:val="-3"/>
          <w:sz w:val="22"/>
          <w:szCs w:val="22"/>
        </w:rPr>
        <w:t xml:space="preserve"> legal counsel </w:t>
      </w:r>
      <w:proofErr w:type="gramStart"/>
      <w:r w:rsidR="005E4CE1" w:rsidRPr="00A07876">
        <w:rPr>
          <w:rFonts w:cs="Arial"/>
          <w:spacing w:val="-3"/>
          <w:sz w:val="22"/>
          <w:szCs w:val="22"/>
        </w:rPr>
        <w:t>and</w:t>
      </w:r>
      <w:proofErr w:type="gramEnd"/>
      <w:r w:rsidR="005E4CE1" w:rsidRPr="00A07876">
        <w:rPr>
          <w:rFonts w:cs="Arial"/>
          <w:spacing w:val="-3"/>
          <w:sz w:val="22"/>
          <w:szCs w:val="22"/>
        </w:rPr>
        <w:t xml:space="preserve"> staff and has been determined to be a qualified order.</w:t>
      </w:r>
    </w:p>
    <w:p w:rsidR="005E4CE1" w:rsidRPr="00A07876" w:rsidRDefault="005E4CE1" w:rsidP="005E4CE1">
      <w:pPr>
        <w:suppressAutoHyphens/>
        <w:rPr>
          <w:rFonts w:cs="Arial"/>
          <w:spacing w:val="-3"/>
          <w:sz w:val="22"/>
          <w:szCs w:val="22"/>
        </w:rPr>
      </w:pPr>
    </w:p>
    <w:p w:rsidR="005E4CE1" w:rsidRPr="00A07876" w:rsidRDefault="005E4CE1" w:rsidP="005E4CE1">
      <w:pPr>
        <w:suppressAutoHyphens/>
        <w:rPr>
          <w:rFonts w:cs="Arial"/>
          <w:spacing w:val="-3"/>
          <w:sz w:val="22"/>
          <w:szCs w:val="22"/>
        </w:rPr>
      </w:pPr>
      <w:r w:rsidRPr="00A07876">
        <w:rPr>
          <w:rFonts w:cs="Arial"/>
          <w:spacing w:val="-3"/>
          <w:sz w:val="22"/>
          <w:szCs w:val="22"/>
        </w:rPr>
        <w:t>Therefore, please segregate the account immediately, as indicated in the order</w:t>
      </w:r>
      <w:r w:rsidR="000937B7" w:rsidRPr="00A07876">
        <w:rPr>
          <w:rFonts w:cs="Arial"/>
          <w:spacing w:val="-3"/>
          <w:sz w:val="22"/>
          <w:szCs w:val="22"/>
        </w:rPr>
        <w:t xml:space="preserve">, </w:t>
      </w:r>
      <w:r w:rsidRPr="00A07876">
        <w:rPr>
          <w:rFonts w:cs="Arial"/>
          <w:spacing w:val="-3"/>
          <w:sz w:val="22"/>
          <w:szCs w:val="22"/>
        </w:rPr>
        <w:t xml:space="preserve">and send written confirmation to NDPERS and affected parties when implemented.  Specifically, please send the alternate payee the </w:t>
      </w:r>
      <w:r w:rsidR="00702907" w:rsidRPr="00A07876">
        <w:rPr>
          <w:rFonts w:cs="Arial"/>
          <w:spacing w:val="-3"/>
          <w:sz w:val="22"/>
          <w:szCs w:val="22"/>
        </w:rPr>
        <w:t>required Alternate</w:t>
      </w:r>
      <w:r w:rsidRPr="00A07876">
        <w:rPr>
          <w:rFonts w:cs="Arial"/>
          <w:spacing w:val="-3"/>
          <w:sz w:val="22"/>
          <w:szCs w:val="22"/>
        </w:rPr>
        <w:t xml:space="preserve"> Payee Distribution Form with instructions regarding payment options available.  Also, please notify the alternate payee that if no action is taken within 60 days, </w:t>
      </w:r>
      <w:r w:rsidR="00702907" w:rsidRPr="00A07876">
        <w:rPr>
          <w:rFonts w:cs="Arial"/>
          <w:spacing w:val="-3"/>
          <w:sz w:val="22"/>
          <w:szCs w:val="22"/>
        </w:rPr>
        <w:t>an automatic lump sum refund of the balance awarded</w:t>
      </w:r>
      <w:r w:rsidRPr="00A07876">
        <w:rPr>
          <w:rFonts w:cs="Arial"/>
          <w:spacing w:val="-3"/>
          <w:sz w:val="22"/>
          <w:szCs w:val="22"/>
        </w:rPr>
        <w:t xml:space="preserve"> to them as specified in the plan provisions</w:t>
      </w:r>
      <w:r w:rsidR="00702907" w:rsidRPr="00A07876">
        <w:rPr>
          <w:rFonts w:cs="Arial"/>
          <w:spacing w:val="-3"/>
          <w:sz w:val="22"/>
          <w:szCs w:val="22"/>
        </w:rPr>
        <w:t xml:space="preserve"> will be issued</w:t>
      </w:r>
      <w:r w:rsidRPr="00A07876">
        <w:rPr>
          <w:rFonts w:cs="Arial"/>
          <w:spacing w:val="-3"/>
          <w:sz w:val="22"/>
          <w:szCs w:val="22"/>
        </w:rPr>
        <w:t>.</w:t>
      </w:r>
    </w:p>
    <w:p w:rsidR="005E4CE1" w:rsidRPr="00A07876" w:rsidRDefault="005E4CE1" w:rsidP="005E4CE1">
      <w:pPr>
        <w:suppressAutoHyphens/>
        <w:rPr>
          <w:rFonts w:cs="Arial"/>
          <w:spacing w:val="-3"/>
          <w:sz w:val="22"/>
          <w:szCs w:val="22"/>
        </w:rPr>
      </w:pPr>
    </w:p>
    <w:p w:rsidR="005E4CE1" w:rsidRPr="00A07876" w:rsidRDefault="005E4CE1" w:rsidP="005E4CE1">
      <w:pPr>
        <w:suppressAutoHyphens/>
        <w:rPr>
          <w:rFonts w:cs="Arial"/>
          <w:spacing w:val="-3"/>
          <w:sz w:val="22"/>
          <w:szCs w:val="22"/>
        </w:rPr>
      </w:pPr>
      <w:r w:rsidRPr="00A0787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5" w:name="sagitec15"/>
      <w:r w:rsidRPr="00A07876">
        <w:rPr>
          <w:rFonts w:cs="Arial"/>
          <w:spacing w:val="-3"/>
          <w:sz w:val="22"/>
          <w:szCs w:val="22"/>
        </w:rPr>
        <w:t>{</w:t>
      </w:r>
      <w:proofErr w:type="spellStart"/>
      <w:r w:rsidRPr="00A07876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07876">
        <w:rPr>
          <w:rFonts w:cs="Arial"/>
          <w:spacing w:val="-3"/>
          <w:sz w:val="22"/>
          <w:szCs w:val="22"/>
        </w:rPr>
        <w:t>}</w:t>
      </w:r>
      <w:bookmarkEnd w:id="15"/>
      <w:r w:rsidRPr="00A07876">
        <w:rPr>
          <w:rFonts w:cs="Arial"/>
          <w:spacing w:val="-3"/>
          <w:sz w:val="22"/>
          <w:szCs w:val="22"/>
        </w:rPr>
        <w:t xml:space="preserve"> or </w:t>
      </w:r>
      <w:bookmarkStart w:id="16" w:name="sagitec16"/>
      <w:r w:rsidRPr="00A07876">
        <w:rPr>
          <w:rFonts w:cs="Arial"/>
          <w:spacing w:val="-3"/>
          <w:sz w:val="22"/>
          <w:szCs w:val="22"/>
        </w:rPr>
        <w:t>{</w:t>
      </w:r>
      <w:proofErr w:type="spellStart"/>
      <w:r w:rsidRPr="00A07876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07876">
        <w:rPr>
          <w:rFonts w:cs="Arial"/>
          <w:spacing w:val="-3"/>
          <w:sz w:val="22"/>
          <w:szCs w:val="22"/>
        </w:rPr>
        <w:t>}</w:t>
      </w:r>
      <w:bookmarkEnd w:id="16"/>
      <w:r w:rsidRPr="00A07876">
        <w:rPr>
          <w:rFonts w:cs="Arial"/>
          <w:spacing w:val="-3"/>
          <w:sz w:val="22"/>
          <w:szCs w:val="22"/>
        </w:rPr>
        <w:t>.</w:t>
      </w:r>
    </w:p>
    <w:p w:rsidR="005E4CE1" w:rsidRPr="00A07876" w:rsidRDefault="005E4CE1" w:rsidP="005E4CE1">
      <w:pPr>
        <w:rPr>
          <w:rFonts w:cs="Arial"/>
          <w:sz w:val="22"/>
          <w:szCs w:val="22"/>
        </w:rPr>
      </w:pPr>
    </w:p>
    <w:p w:rsidR="005E4CE1" w:rsidRPr="00A07876" w:rsidRDefault="005E4CE1" w:rsidP="005E4CE1">
      <w:pPr>
        <w:rPr>
          <w:rFonts w:cs="Arial"/>
          <w:sz w:val="22"/>
          <w:szCs w:val="22"/>
        </w:rPr>
      </w:pPr>
      <w:r w:rsidRPr="00A07876">
        <w:rPr>
          <w:rFonts w:cs="Arial"/>
          <w:sz w:val="22"/>
          <w:szCs w:val="22"/>
        </w:rPr>
        <w:t>Sincerely,</w:t>
      </w:r>
    </w:p>
    <w:p w:rsidR="00AE74C9" w:rsidRPr="00A07876" w:rsidRDefault="00AE74C9" w:rsidP="00AE74C9">
      <w:pPr>
        <w:suppressAutoHyphens/>
        <w:rPr>
          <w:rFonts w:cs="Arial"/>
          <w:spacing w:val="-3"/>
          <w:sz w:val="22"/>
          <w:szCs w:val="22"/>
        </w:rPr>
      </w:pPr>
    </w:p>
    <w:p w:rsidR="0078597D" w:rsidRPr="00A07876" w:rsidRDefault="0078597D" w:rsidP="00F9627D">
      <w:pPr>
        <w:rPr>
          <w:rFonts w:cs="Arial"/>
          <w:sz w:val="22"/>
          <w:szCs w:val="22"/>
        </w:rPr>
      </w:pPr>
    </w:p>
    <w:p w:rsidR="0078597D" w:rsidRPr="00A07876" w:rsidRDefault="0078597D" w:rsidP="00F9627D">
      <w:pPr>
        <w:rPr>
          <w:rFonts w:cs="Arial"/>
          <w:sz w:val="22"/>
          <w:szCs w:val="22"/>
        </w:rPr>
      </w:pPr>
    </w:p>
    <w:p w:rsidR="00D904C7" w:rsidRPr="00A07876" w:rsidRDefault="0078597D" w:rsidP="00F9627D">
      <w:pPr>
        <w:rPr>
          <w:rFonts w:cs="Arial"/>
          <w:sz w:val="22"/>
          <w:szCs w:val="22"/>
        </w:rPr>
      </w:pPr>
      <w:r w:rsidRPr="00A07876">
        <w:rPr>
          <w:rFonts w:cs="Arial"/>
          <w:sz w:val="22"/>
          <w:szCs w:val="22"/>
        </w:rPr>
        <w:t xml:space="preserve">NDPERS </w:t>
      </w:r>
      <w:r w:rsidR="00B621A3" w:rsidRPr="00A07876">
        <w:rPr>
          <w:rFonts w:cs="Arial"/>
          <w:spacing w:val="-3"/>
          <w:sz w:val="22"/>
          <w:szCs w:val="22"/>
        </w:rPr>
        <w:t>Benefits</w:t>
      </w:r>
      <w:r w:rsidR="00F97043" w:rsidRPr="00A07876">
        <w:rPr>
          <w:rFonts w:cs="Arial"/>
          <w:spacing w:val="-3"/>
          <w:sz w:val="22"/>
          <w:szCs w:val="22"/>
        </w:rPr>
        <w:t xml:space="preserve"> </w:t>
      </w:r>
      <w:r w:rsidRPr="00A07876">
        <w:rPr>
          <w:rFonts w:cs="Arial"/>
          <w:sz w:val="22"/>
          <w:szCs w:val="22"/>
        </w:rPr>
        <w:t>Division</w:t>
      </w:r>
    </w:p>
    <w:p w:rsidR="00ED34B7" w:rsidRPr="00A07876" w:rsidRDefault="00ED34B7" w:rsidP="00F9627D">
      <w:pPr>
        <w:rPr>
          <w:rFonts w:cs="Arial"/>
          <w:sz w:val="22"/>
          <w:szCs w:val="22"/>
        </w:rPr>
      </w:pPr>
    </w:p>
    <w:p w:rsidR="00F75513" w:rsidRPr="00A07876" w:rsidRDefault="00103C89" w:rsidP="00F9627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Enclosure</w:t>
      </w:r>
      <w:r w:rsidR="00ED34B7" w:rsidRPr="00A07876">
        <w:rPr>
          <w:rFonts w:cs="Arial"/>
          <w:sz w:val="22"/>
          <w:szCs w:val="22"/>
        </w:rPr>
        <w:t xml:space="preserve"> – </w:t>
      </w:r>
      <w:r w:rsidR="0098491A" w:rsidRPr="00A07876">
        <w:rPr>
          <w:rFonts w:cs="Arial"/>
          <w:sz w:val="22"/>
          <w:szCs w:val="22"/>
        </w:rPr>
        <w:t>Certified Copy of Qualified Domestic Relations Order</w:t>
      </w:r>
    </w:p>
    <w:p w:rsidR="004813B6" w:rsidRPr="00A07876" w:rsidRDefault="004813B6" w:rsidP="00F9627D">
      <w:pPr>
        <w:rPr>
          <w:rFonts w:cs="Arial"/>
          <w:sz w:val="22"/>
          <w:szCs w:val="22"/>
        </w:rPr>
      </w:pPr>
    </w:p>
    <w:p w:rsidR="00E37A28" w:rsidRPr="00A07876" w:rsidRDefault="002915F3" w:rsidP="00F9627D">
      <w:pPr>
        <w:rPr>
          <w:rFonts w:cs="Arial"/>
          <w:sz w:val="22"/>
          <w:szCs w:val="22"/>
        </w:rPr>
      </w:pPr>
      <w:r w:rsidRPr="00A07876">
        <w:rPr>
          <w:rFonts w:cs="Arial"/>
          <w:sz w:val="22"/>
          <w:szCs w:val="22"/>
        </w:rPr>
        <w:t>C</w:t>
      </w:r>
      <w:r w:rsidR="004813B6" w:rsidRPr="00A07876">
        <w:rPr>
          <w:rFonts w:cs="Arial"/>
          <w:sz w:val="22"/>
          <w:szCs w:val="22"/>
        </w:rPr>
        <w:t xml:space="preserve">:  </w:t>
      </w:r>
      <w:bookmarkStart w:id="17" w:name="sagitec17"/>
      <w:r w:rsidR="004813B6" w:rsidRPr="00A07876">
        <w:rPr>
          <w:rFonts w:cs="Arial"/>
          <w:sz w:val="22"/>
          <w:szCs w:val="22"/>
        </w:rPr>
        <w:t>{</w:t>
      </w:r>
      <w:proofErr w:type="spellStart"/>
      <w:r w:rsidR="004813B6" w:rsidRPr="00A07876">
        <w:rPr>
          <w:rFonts w:cs="Arial"/>
          <w:sz w:val="22"/>
          <w:szCs w:val="22"/>
        </w:rPr>
        <w:t>stdMbrSalutation</w:t>
      </w:r>
      <w:proofErr w:type="spellEnd"/>
      <w:r w:rsidR="004813B6" w:rsidRPr="00A07876">
        <w:rPr>
          <w:rFonts w:cs="Arial"/>
          <w:sz w:val="22"/>
          <w:szCs w:val="22"/>
        </w:rPr>
        <w:t>}</w:t>
      </w:r>
      <w:bookmarkEnd w:id="17"/>
      <w:r w:rsidR="00E37A28" w:rsidRPr="00A07876">
        <w:rPr>
          <w:rFonts w:cs="Arial"/>
          <w:sz w:val="22"/>
          <w:szCs w:val="22"/>
        </w:rPr>
        <w:t xml:space="preserve"> </w:t>
      </w:r>
    </w:p>
    <w:p w:rsidR="004813B6" w:rsidRPr="00A07876" w:rsidRDefault="00F57BEC" w:rsidP="00F9627D">
      <w:pPr>
        <w:rPr>
          <w:rFonts w:cs="Arial"/>
          <w:sz w:val="22"/>
          <w:szCs w:val="22"/>
        </w:rPr>
      </w:pPr>
      <w:r w:rsidRPr="00A07876">
        <w:rPr>
          <w:rFonts w:cs="Arial"/>
          <w:sz w:val="22"/>
          <w:szCs w:val="22"/>
        </w:rPr>
        <w:t xml:space="preserve">      </w:t>
      </w:r>
      <w:bookmarkStart w:id="18" w:name="sagitec18"/>
      <w:r w:rsidR="00A07876">
        <w:rPr>
          <w:rFonts w:cs="Arial"/>
          <w:sz w:val="22"/>
          <w:szCs w:val="22"/>
        </w:rPr>
        <w:t>{</w:t>
      </w:r>
      <w:proofErr w:type="spellStart"/>
      <w:r w:rsidR="00A07876">
        <w:rPr>
          <w:rFonts w:cs="Arial"/>
          <w:sz w:val="22"/>
          <w:szCs w:val="22"/>
        </w:rPr>
        <w:t>AlternateP</w:t>
      </w:r>
      <w:r w:rsidR="004813B6" w:rsidRPr="00A07876">
        <w:rPr>
          <w:rFonts w:cs="Arial"/>
          <w:sz w:val="22"/>
          <w:szCs w:val="22"/>
        </w:rPr>
        <w:t>ayee</w:t>
      </w:r>
      <w:proofErr w:type="spellEnd"/>
      <w:r w:rsidR="004813B6" w:rsidRPr="00A07876">
        <w:rPr>
          <w:rFonts w:cs="Arial"/>
          <w:sz w:val="22"/>
          <w:szCs w:val="22"/>
        </w:rPr>
        <w:t>}</w:t>
      </w:r>
      <w:bookmarkEnd w:id="18"/>
      <w:r w:rsidR="00E37A28" w:rsidRPr="00A07876">
        <w:rPr>
          <w:rFonts w:cs="Arial"/>
          <w:sz w:val="22"/>
          <w:szCs w:val="22"/>
        </w:rPr>
        <w:t xml:space="preserve"> </w:t>
      </w:r>
    </w:p>
    <w:p w:rsidR="004813B6" w:rsidRPr="00A07876" w:rsidRDefault="00F57BEC" w:rsidP="00F9627D">
      <w:pPr>
        <w:rPr>
          <w:rFonts w:cs="Arial"/>
          <w:sz w:val="22"/>
          <w:szCs w:val="22"/>
        </w:rPr>
      </w:pPr>
      <w:r w:rsidRPr="00A07876">
        <w:rPr>
          <w:rFonts w:cs="Arial"/>
          <w:sz w:val="22"/>
          <w:szCs w:val="22"/>
        </w:rPr>
        <w:t xml:space="preserve">     </w:t>
      </w:r>
      <w:r w:rsidR="004813B6" w:rsidRPr="00A07876">
        <w:rPr>
          <w:rFonts w:cs="Arial"/>
          <w:sz w:val="22"/>
          <w:szCs w:val="22"/>
        </w:rPr>
        <w:t xml:space="preserve"> </w:t>
      </w:r>
      <w:bookmarkStart w:id="19" w:name="sagitec19"/>
      <w:r w:rsidR="004813B6" w:rsidRPr="00A07876">
        <w:rPr>
          <w:rFonts w:cs="Arial"/>
          <w:sz w:val="22"/>
          <w:szCs w:val="22"/>
        </w:rPr>
        <w:t>{</w:t>
      </w:r>
      <w:proofErr w:type="spellStart"/>
      <w:proofErr w:type="gramStart"/>
      <w:r w:rsidR="004813B6" w:rsidRPr="00A07876">
        <w:rPr>
          <w:rFonts w:cs="Arial"/>
          <w:sz w:val="22"/>
          <w:szCs w:val="22"/>
        </w:rPr>
        <w:t>qu</w:t>
      </w:r>
      <w:proofErr w:type="spellEnd"/>
      <w:proofErr w:type="gramEnd"/>
      <w:r w:rsidR="004813B6" w:rsidRPr="00A07876">
        <w:rPr>
          <w:rFonts w:cs="Arial"/>
          <w:sz w:val="22"/>
          <w:szCs w:val="22"/>
        </w:rPr>
        <w:t xml:space="preserve"> other}</w:t>
      </w:r>
      <w:bookmarkEnd w:id="19"/>
    </w:p>
    <w:p w:rsidR="000F4F37" w:rsidRPr="0089193E" w:rsidRDefault="000F4F37" w:rsidP="000F4F37">
      <w:pPr>
        <w:numPr>
          <w:ins w:id="20" w:author="Unknown"/>
        </w:numPr>
        <w:rPr>
          <w:sz w:val="22"/>
          <w:szCs w:val="22"/>
        </w:rPr>
      </w:pPr>
      <w:r w:rsidRPr="0089193E">
        <w:rPr>
          <w:sz w:val="22"/>
          <w:szCs w:val="22"/>
        </w:rPr>
        <w:t xml:space="preserve">      </w:t>
      </w:r>
      <w:bookmarkStart w:id="21" w:name="sagitec20"/>
      <w:r w:rsidRPr="0089193E">
        <w:rPr>
          <w:sz w:val="22"/>
          <w:szCs w:val="22"/>
        </w:rPr>
        <w:t>{</w:t>
      </w:r>
      <w:proofErr w:type="spellStart"/>
      <w:proofErr w:type="gramStart"/>
      <w:r w:rsidRPr="0089193E">
        <w:rPr>
          <w:sz w:val="22"/>
          <w:szCs w:val="22"/>
        </w:rPr>
        <w:t>qu</w:t>
      </w:r>
      <w:proofErr w:type="spellEnd"/>
      <w:proofErr w:type="gramEnd"/>
      <w:r w:rsidRPr="0089193E">
        <w:rPr>
          <w:sz w:val="22"/>
          <w:szCs w:val="22"/>
        </w:rPr>
        <w:t xml:space="preserve"> 2}</w:t>
      </w:r>
      <w:bookmarkEnd w:id="21"/>
    </w:p>
    <w:p w:rsidR="000F4F37" w:rsidRPr="0089193E" w:rsidRDefault="000F4F37" w:rsidP="000F4F37">
      <w:pPr>
        <w:numPr>
          <w:ins w:id="22" w:author="Unknown"/>
        </w:numPr>
        <w:rPr>
          <w:sz w:val="22"/>
          <w:szCs w:val="22"/>
        </w:rPr>
      </w:pPr>
      <w:r w:rsidRPr="0089193E">
        <w:rPr>
          <w:sz w:val="22"/>
          <w:szCs w:val="22"/>
        </w:rPr>
        <w:t xml:space="preserve">      </w:t>
      </w:r>
      <w:bookmarkStart w:id="23" w:name="sagitec21"/>
      <w:r w:rsidRPr="0089193E">
        <w:rPr>
          <w:sz w:val="22"/>
          <w:szCs w:val="22"/>
        </w:rPr>
        <w:t>{</w:t>
      </w:r>
      <w:proofErr w:type="spellStart"/>
      <w:proofErr w:type="gramStart"/>
      <w:r w:rsidRPr="0089193E">
        <w:rPr>
          <w:sz w:val="22"/>
          <w:szCs w:val="22"/>
        </w:rPr>
        <w:t>qu</w:t>
      </w:r>
      <w:proofErr w:type="spellEnd"/>
      <w:proofErr w:type="gramEnd"/>
      <w:r w:rsidRPr="0089193E">
        <w:rPr>
          <w:sz w:val="22"/>
          <w:szCs w:val="22"/>
        </w:rPr>
        <w:t xml:space="preserve"> 3}</w:t>
      </w:r>
      <w:bookmarkEnd w:id="23"/>
    </w:p>
    <w:p w:rsidR="000F4F37" w:rsidRPr="0089193E" w:rsidRDefault="000F4F37" w:rsidP="000F4F37">
      <w:pPr>
        <w:numPr>
          <w:ins w:id="24" w:author="Unknown"/>
        </w:numPr>
        <w:rPr>
          <w:sz w:val="22"/>
          <w:szCs w:val="22"/>
        </w:rPr>
      </w:pPr>
      <w:r w:rsidRPr="0089193E">
        <w:rPr>
          <w:sz w:val="22"/>
          <w:szCs w:val="22"/>
        </w:rPr>
        <w:t xml:space="preserve">      </w:t>
      </w:r>
      <w:bookmarkStart w:id="25" w:name="sagitec22"/>
      <w:r w:rsidRPr="0089193E">
        <w:rPr>
          <w:sz w:val="22"/>
          <w:szCs w:val="22"/>
        </w:rPr>
        <w:t>{</w:t>
      </w:r>
      <w:proofErr w:type="spellStart"/>
      <w:proofErr w:type="gramStart"/>
      <w:r w:rsidRPr="0089193E">
        <w:rPr>
          <w:sz w:val="22"/>
          <w:szCs w:val="22"/>
        </w:rPr>
        <w:t>qu</w:t>
      </w:r>
      <w:proofErr w:type="spellEnd"/>
      <w:proofErr w:type="gramEnd"/>
      <w:r w:rsidRPr="0089193E">
        <w:rPr>
          <w:sz w:val="22"/>
          <w:szCs w:val="22"/>
        </w:rPr>
        <w:t xml:space="preserve"> 4}</w:t>
      </w:r>
      <w:bookmarkEnd w:id="25"/>
    </w:p>
    <w:p w:rsidR="004E3BA2" w:rsidRPr="00B50392" w:rsidRDefault="000F4F37" w:rsidP="00F9627D">
      <w:pPr>
        <w:rPr>
          <w:sz w:val="22"/>
          <w:szCs w:val="22"/>
        </w:rPr>
      </w:pPr>
      <w:r w:rsidRPr="0089193E">
        <w:rPr>
          <w:sz w:val="22"/>
          <w:szCs w:val="22"/>
        </w:rPr>
        <w:t xml:space="preserve">      </w:t>
      </w:r>
      <w:bookmarkStart w:id="26" w:name="sagitec23"/>
      <w:r w:rsidRPr="0089193E">
        <w:rPr>
          <w:sz w:val="22"/>
          <w:szCs w:val="22"/>
        </w:rPr>
        <w:t>{</w:t>
      </w:r>
      <w:proofErr w:type="spellStart"/>
      <w:proofErr w:type="gramStart"/>
      <w:r w:rsidRPr="0089193E">
        <w:rPr>
          <w:sz w:val="22"/>
          <w:szCs w:val="22"/>
        </w:rPr>
        <w:t>qu</w:t>
      </w:r>
      <w:proofErr w:type="spellEnd"/>
      <w:proofErr w:type="gramEnd"/>
      <w:r w:rsidRPr="0089193E">
        <w:rPr>
          <w:sz w:val="22"/>
          <w:szCs w:val="22"/>
        </w:rPr>
        <w:t xml:space="preserve"> 5}</w:t>
      </w:r>
      <w:bookmarkEnd w:id="26"/>
    </w:p>
    <w:sectPr w:rsidR="004E3BA2" w:rsidRPr="00B50392" w:rsidSect="002A0E6F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B16" w:rsidRDefault="00125B16">
      <w:r>
        <w:separator/>
      </w:r>
    </w:p>
  </w:endnote>
  <w:endnote w:type="continuationSeparator" w:id="0">
    <w:p w:rsidR="00125B16" w:rsidRDefault="0012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B16" w:rsidRDefault="00125B16">
      <w:r>
        <w:separator/>
      </w:r>
    </w:p>
  </w:footnote>
  <w:footnote w:type="continuationSeparator" w:id="0">
    <w:p w:rsidR="00125B16" w:rsidRDefault="00125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8BF" w:rsidRDefault="002A0E6F" w:rsidP="002A0E6F">
    <w:pPr>
      <w:pStyle w:val="Header"/>
      <w:ind w:left="-1440" w:right="-1440"/>
    </w:pPr>
    <w:bookmarkStart w:id="27" w:name="HeaderImage"/>
    <w:bookmarkEnd w:id="27"/>
    <w:r>
      <w:t>{</w:t>
    </w:r>
    <w:proofErr w:type="spellStart"/>
    <w:r>
      <w:t>ImgImage</w:t>
    </w:r>
    <w:proofErr w:type="spellEnd"/>
    <w: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340F8"/>
    <w:rsid w:val="00044E5E"/>
    <w:rsid w:val="00054A87"/>
    <w:rsid w:val="000664F9"/>
    <w:rsid w:val="00080032"/>
    <w:rsid w:val="00091C96"/>
    <w:rsid w:val="000937B7"/>
    <w:rsid w:val="00093E64"/>
    <w:rsid w:val="000F2B52"/>
    <w:rsid w:val="000F4F37"/>
    <w:rsid w:val="00103C89"/>
    <w:rsid w:val="00125B16"/>
    <w:rsid w:val="00131682"/>
    <w:rsid w:val="00145916"/>
    <w:rsid w:val="0014759C"/>
    <w:rsid w:val="00160DC3"/>
    <w:rsid w:val="0016180D"/>
    <w:rsid w:val="001A6202"/>
    <w:rsid w:val="001F38DA"/>
    <w:rsid w:val="001F3F3B"/>
    <w:rsid w:val="001F644E"/>
    <w:rsid w:val="00202941"/>
    <w:rsid w:val="00222A67"/>
    <w:rsid w:val="002356E6"/>
    <w:rsid w:val="00241CBD"/>
    <w:rsid w:val="00254DA0"/>
    <w:rsid w:val="002915F3"/>
    <w:rsid w:val="002A0E6F"/>
    <w:rsid w:val="002C48AD"/>
    <w:rsid w:val="002E3EE6"/>
    <w:rsid w:val="00301633"/>
    <w:rsid w:val="00310338"/>
    <w:rsid w:val="003351DE"/>
    <w:rsid w:val="003764DB"/>
    <w:rsid w:val="00377E36"/>
    <w:rsid w:val="003A70F6"/>
    <w:rsid w:val="00407260"/>
    <w:rsid w:val="004236A8"/>
    <w:rsid w:val="004813B6"/>
    <w:rsid w:val="00486C68"/>
    <w:rsid w:val="004A09B1"/>
    <w:rsid w:val="004C2E28"/>
    <w:rsid w:val="004D5FB8"/>
    <w:rsid w:val="004E3BA2"/>
    <w:rsid w:val="004E4909"/>
    <w:rsid w:val="004F2DB9"/>
    <w:rsid w:val="00504734"/>
    <w:rsid w:val="00513272"/>
    <w:rsid w:val="005275EF"/>
    <w:rsid w:val="00564506"/>
    <w:rsid w:val="005D23D1"/>
    <w:rsid w:val="005E4CE1"/>
    <w:rsid w:val="00622FBB"/>
    <w:rsid w:val="006329E5"/>
    <w:rsid w:val="00632BAF"/>
    <w:rsid w:val="00640707"/>
    <w:rsid w:val="006447E5"/>
    <w:rsid w:val="0068247B"/>
    <w:rsid w:val="00687544"/>
    <w:rsid w:val="00696970"/>
    <w:rsid w:val="006A02EA"/>
    <w:rsid w:val="00702907"/>
    <w:rsid w:val="00706EB9"/>
    <w:rsid w:val="00707848"/>
    <w:rsid w:val="007130AB"/>
    <w:rsid w:val="0071489F"/>
    <w:rsid w:val="00740B5B"/>
    <w:rsid w:val="0074469F"/>
    <w:rsid w:val="00762E9D"/>
    <w:rsid w:val="0077299E"/>
    <w:rsid w:val="0078597D"/>
    <w:rsid w:val="007A1DFE"/>
    <w:rsid w:val="007D3085"/>
    <w:rsid w:val="00822C1C"/>
    <w:rsid w:val="008327AA"/>
    <w:rsid w:val="0085002E"/>
    <w:rsid w:val="00851A92"/>
    <w:rsid w:val="008632E8"/>
    <w:rsid w:val="00872CE7"/>
    <w:rsid w:val="008E18F8"/>
    <w:rsid w:val="008E6269"/>
    <w:rsid w:val="008E7914"/>
    <w:rsid w:val="00933859"/>
    <w:rsid w:val="00954679"/>
    <w:rsid w:val="009824C4"/>
    <w:rsid w:val="0098491A"/>
    <w:rsid w:val="0099297B"/>
    <w:rsid w:val="009C065F"/>
    <w:rsid w:val="00A069C2"/>
    <w:rsid w:val="00A07876"/>
    <w:rsid w:val="00A15790"/>
    <w:rsid w:val="00A327BA"/>
    <w:rsid w:val="00A4673F"/>
    <w:rsid w:val="00AC2BEE"/>
    <w:rsid w:val="00AE74C9"/>
    <w:rsid w:val="00B3102A"/>
    <w:rsid w:val="00B33823"/>
    <w:rsid w:val="00B50392"/>
    <w:rsid w:val="00B57136"/>
    <w:rsid w:val="00B621A3"/>
    <w:rsid w:val="00BA72ED"/>
    <w:rsid w:val="00BB30F0"/>
    <w:rsid w:val="00BC2E4F"/>
    <w:rsid w:val="00BD147A"/>
    <w:rsid w:val="00C206B1"/>
    <w:rsid w:val="00C46B8C"/>
    <w:rsid w:val="00C562C5"/>
    <w:rsid w:val="00C8079F"/>
    <w:rsid w:val="00C95C26"/>
    <w:rsid w:val="00CA165C"/>
    <w:rsid w:val="00CB5ED9"/>
    <w:rsid w:val="00CB78BF"/>
    <w:rsid w:val="00CD062B"/>
    <w:rsid w:val="00D638C0"/>
    <w:rsid w:val="00D904C7"/>
    <w:rsid w:val="00DD3C32"/>
    <w:rsid w:val="00DE09E6"/>
    <w:rsid w:val="00E37A28"/>
    <w:rsid w:val="00E77B5A"/>
    <w:rsid w:val="00EC7B44"/>
    <w:rsid w:val="00ED2DC9"/>
    <w:rsid w:val="00ED34B7"/>
    <w:rsid w:val="00EF1453"/>
    <w:rsid w:val="00F146E2"/>
    <w:rsid w:val="00F3175E"/>
    <w:rsid w:val="00F37C4C"/>
    <w:rsid w:val="00F57BEC"/>
    <w:rsid w:val="00F7528A"/>
    <w:rsid w:val="00F75513"/>
    <w:rsid w:val="00F81633"/>
    <w:rsid w:val="00F847E9"/>
    <w:rsid w:val="00F91AC4"/>
    <w:rsid w:val="00F9627D"/>
    <w:rsid w:val="00F97043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6A1ED5E-32E5-4A99-B603-D9AFAE1A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3B6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